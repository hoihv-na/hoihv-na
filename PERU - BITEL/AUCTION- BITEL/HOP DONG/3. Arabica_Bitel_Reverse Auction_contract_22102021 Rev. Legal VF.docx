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bottom w:val="single" w:sz="4" w:space="0" w:color="auto"/>
        </w:tblBorders>
        <w:tblLook w:val="01E0" w:firstRow="1" w:lastRow="1" w:firstColumn="1" w:lastColumn="1" w:noHBand="0" w:noVBand="0"/>
      </w:tblPr>
      <w:tblGrid>
        <w:gridCol w:w="9072"/>
      </w:tblGrid>
      <w:tr w:rsidR="00E72BCA" w:rsidRPr="00712F95" w14:paraId="19ACBCAB" w14:textId="77777777" w:rsidTr="00CC4A12">
        <w:trPr>
          <w:trHeight w:val="1565"/>
        </w:trPr>
        <w:tc>
          <w:tcPr>
            <w:tcW w:w="9072" w:type="dxa"/>
            <w:tcBorders>
              <w:top w:val="single" w:sz="8" w:space="0" w:color="auto"/>
              <w:bottom w:val="single" w:sz="8" w:space="0" w:color="auto"/>
            </w:tcBorders>
            <w:vAlign w:val="center"/>
          </w:tcPr>
          <w:p w14:paraId="29DB91E4" w14:textId="06204717" w:rsidR="00E936AE" w:rsidRPr="00712F95" w:rsidRDefault="001979C1" w:rsidP="00E936AE">
            <w:pPr>
              <w:pStyle w:val="zFStitle"/>
              <w:keepNext w:val="0"/>
              <w:widowControl w:val="0"/>
              <w:spacing w:before="0" w:after="0" w:line="276" w:lineRule="auto"/>
              <w:rPr>
                <w:rFonts w:ascii="Times New Roman" w:hAnsi="Times New Roman"/>
                <w:w w:val="100"/>
                <w:kern w:val="0"/>
                <w:sz w:val="32"/>
                <w:szCs w:val="32"/>
                <w:lang w:val="en-US"/>
              </w:rPr>
            </w:pPr>
            <w:r>
              <w:rPr>
                <w:rFonts w:ascii="Times New Roman" w:hAnsi="Times New Roman"/>
                <w:w w:val="100"/>
                <w:kern w:val="0"/>
                <w:sz w:val="32"/>
                <w:szCs w:val="32"/>
                <w:lang w:val="en-US"/>
              </w:rPr>
              <w:t>DIGITAL CONTENT</w:t>
            </w:r>
            <w:r w:rsidR="00E55A46">
              <w:rPr>
                <w:rFonts w:ascii="Times New Roman" w:hAnsi="Times New Roman"/>
                <w:w w:val="100"/>
                <w:kern w:val="0"/>
                <w:sz w:val="32"/>
                <w:szCs w:val="32"/>
                <w:lang w:val="en-US"/>
              </w:rPr>
              <w:t xml:space="preserve"> SERVICES</w:t>
            </w:r>
            <w:r w:rsidR="00E936AE" w:rsidRPr="00712F95">
              <w:rPr>
                <w:rFonts w:ascii="Times New Roman" w:hAnsi="Times New Roman"/>
                <w:w w:val="100"/>
                <w:kern w:val="0"/>
                <w:sz w:val="32"/>
                <w:szCs w:val="32"/>
                <w:lang w:val="en-US"/>
              </w:rPr>
              <w:t xml:space="preserve"> CONTRACT</w:t>
            </w:r>
          </w:p>
          <w:p w14:paraId="6778A05B" w14:textId="304E1663" w:rsidR="00E72BCA" w:rsidRPr="004B6C7E" w:rsidRDefault="00E72BCA" w:rsidP="00D34BF0">
            <w:pPr>
              <w:widowControl w:val="0"/>
              <w:spacing w:line="276" w:lineRule="auto"/>
              <w:jc w:val="center"/>
              <w:rPr>
                <w:b/>
                <w:sz w:val="26"/>
                <w:szCs w:val="26"/>
                <w:lang w:val="vi-VN"/>
              </w:rPr>
            </w:pPr>
            <w:r w:rsidRPr="00712F95">
              <w:rPr>
                <w:b/>
                <w:sz w:val="32"/>
                <w:szCs w:val="32"/>
              </w:rPr>
              <w:t xml:space="preserve">No. </w:t>
            </w:r>
            <w:r w:rsidR="00D34BF0">
              <w:rPr>
                <w:b/>
                <w:sz w:val="32"/>
                <w:szCs w:val="32"/>
              </w:rPr>
              <w:t>0</w:t>
            </w:r>
            <w:r w:rsidR="00C672A7">
              <w:rPr>
                <w:b/>
                <w:sz w:val="32"/>
                <w:szCs w:val="32"/>
                <w:lang w:val="vi-VN"/>
              </w:rPr>
              <w:t>4</w:t>
            </w:r>
            <w:r w:rsidR="00D34BF0">
              <w:rPr>
                <w:b/>
                <w:sz w:val="32"/>
                <w:szCs w:val="32"/>
              </w:rPr>
              <w:t>/20</w:t>
            </w:r>
            <w:r w:rsidR="004A375C">
              <w:rPr>
                <w:b/>
                <w:sz w:val="32"/>
                <w:szCs w:val="32"/>
                <w:lang w:val="vi-VN"/>
              </w:rPr>
              <w:t>21</w:t>
            </w:r>
            <w:r w:rsidR="00D34BF0">
              <w:rPr>
                <w:b/>
                <w:sz w:val="32"/>
                <w:szCs w:val="32"/>
              </w:rPr>
              <w:t>/</w:t>
            </w:r>
            <w:r w:rsidR="004A375C">
              <w:rPr>
                <w:b/>
                <w:sz w:val="32"/>
                <w:szCs w:val="32"/>
              </w:rPr>
              <w:t>VTP</w:t>
            </w:r>
            <w:r w:rsidR="00D34BF0">
              <w:rPr>
                <w:b/>
                <w:sz w:val="32"/>
                <w:szCs w:val="32"/>
              </w:rPr>
              <w:t>-</w:t>
            </w:r>
            <w:r w:rsidR="004A375C">
              <w:rPr>
                <w:b/>
                <w:sz w:val="32"/>
                <w:szCs w:val="32"/>
              </w:rPr>
              <w:t>ARABICA</w:t>
            </w:r>
            <w:r w:rsidR="00D34BF0">
              <w:rPr>
                <w:b/>
                <w:sz w:val="32"/>
                <w:szCs w:val="32"/>
              </w:rPr>
              <w:t>/</w:t>
            </w:r>
            <w:r w:rsidR="00C672A7" w:rsidRPr="00C672A7">
              <w:rPr>
                <w:b/>
                <w:sz w:val="32"/>
                <w:szCs w:val="32"/>
              </w:rPr>
              <w:t>R</w:t>
            </w:r>
            <w:r w:rsidR="00C672A7">
              <w:rPr>
                <w:b/>
                <w:sz w:val="32"/>
                <w:szCs w:val="32"/>
              </w:rPr>
              <w:t>EVERSE</w:t>
            </w:r>
            <w:r w:rsidR="00C672A7">
              <w:rPr>
                <w:b/>
                <w:sz w:val="32"/>
                <w:szCs w:val="32"/>
                <w:lang w:val="vi-VN"/>
              </w:rPr>
              <w:t xml:space="preserve"> </w:t>
            </w:r>
            <w:r w:rsidR="00C672A7" w:rsidRPr="00C672A7">
              <w:rPr>
                <w:b/>
                <w:sz w:val="32"/>
                <w:szCs w:val="32"/>
              </w:rPr>
              <w:t>A</w:t>
            </w:r>
            <w:r w:rsidR="00C672A7">
              <w:rPr>
                <w:b/>
                <w:sz w:val="32"/>
                <w:szCs w:val="32"/>
              </w:rPr>
              <w:t>UCTION</w:t>
            </w:r>
          </w:p>
        </w:tc>
      </w:tr>
    </w:tbl>
    <w:p w14:paraId="12CEBE65" w14:textId="77777777" w:rsidR="00E72BCA" w:rsidRPr="00712F95" w:rsidRDefault="00E72BCA" w:rsidP="00B623A7">
      <w:pPr>
        <w:widowControl w:val="0"/>
        <w:spacing w:line="276" w:lineRule="auto"/>
        <w:jc w:val="center"/>
        <w:rPr>
          <w:sz w:val="26"/>
          <w:szCs w:val="26"/>
        </w:rPr>
      </w:pPr>
    </w:p>
    <w:tbl>
      <w:tblPr>
        <w:tblW w:w="0" w:type="auto"/>
        <w:tblInd w:w="108" w:type="dxa"/>
        <w:tblLook w:val="01E0" w:firstRow="1" w:lastRow="1" w:firstColumn="1" w:lastColumn="1" w:noHBand="0" w:noVBand="0"/>
      </w:tblPr>
      <w:tblGrid>
        <w:gridCol w:w="9072"/>
      </w:tblGrid>
      <w:tr w:rsidR="00E72BCA" w:rsidRPr="00712F95" w14:paraId="5914EE44" w14:textId="77777777" w:rsidTr="00CC4A12">
        <w:trPr>
          <w:trHeight w:val="514"/>
        </w:trPr>
        <w:tc>
          <w:tcPr>
            <w:tcW w:w="9072" w:type="dxa"/>
          </w:tcPr>
          <w:p w14:paraId="206AED1A" w14:textId="77777777" w:rsidR="00E72BCA" w:rsidRPr="00712F95" w:rsidRDefault="00E72BCA" w:rsidP="00B623A7">
            <w:pPr>
              <w:pStyle w:val="SDate"/>
              <w:widowControl w:val="0"/>
              <w:spacing w:before="0" w:after="0" w:line="276" w:lineRule="auto"/>
              <w:rPr>
                <w:rFonts w:ascii="Times New Roman" w:hAnsi="Times New Roman"/>
                <w:sz w:val="28"/>
                <w:szCs w:val="28"/>
              </w:rPr>
            </w:pPr>
          </w:p>
          <w:p w14:paraId="4116D211" w14:textId="77777777" w:rsidR="00E72BCA" w:rsidRPr="00712F95" w:rsidRDefault="00E72BCA" w:rsidP="00B623A7">
            <w:pPr>
              <w:pStyle w:val="SDate"/>
              <w:widowControl w:val="0"/>
              <w:spacing w:before="0" w:after="0" w:line="276" w:lineRule="auto"/>
              <w:rPr>
                <w:rFonts w:ascii="Times New Roman" w:hAnsi="Times New Roman"/>
                <w:sz w:val="28"/>
                <w:szCs w:val="28"/>
              </w:rPr>
            </w:pPr>
          </w:p>
          <w:p w14:paraId="2385A4ED" w14:textId="26FF053B" w:rsidR="00E72BCA" w:rsidRPr="0069286E" w:rsidRDefault="00E72BCA" w:rsidP="008349A0">
            <w:pPr>
              <w:pStyle w:val="SDate"/>
              <w:widowControl w:val="0"/>
              <w:spacing w:before="0" w:after="0" w:line="276" w:lineRule="auto"/>
              <w:rPr>
                <w:rFonts w:ascii="Times New Roman" w:hAnsi="Times New Roman"/>
                <w:sz w:val="28"/>
                <w:szCs w:val="28"/>
                <w:lang w:val="vi-VN"/>
              </w:rPr>
            </w:pPr>
            <w:r w:rsidRPr="00712F95">
              <w:rPr>
                <w:rFonts w:ascii="Times New Roman" w:hAnsi="Times New Roman"/>
                <w:sz w:val="28"/>
                <w:szCs w:val="28"/>
              </w:rPr>
              <w:t>DATED</w:t>
            </w:r>
            <w:r w:rsidR="0026046D">
              <w:rPr>
                <w:rFonts w:ascii="Times New Roman" w:hAnsi="Times New Roman"/>
                <w:sz w:val="28"/>
                <w:szCs w:val="28"/>
              </w:rPr>
              <w:t xml:space="preserve"> </w:t>
            </w:r>
            <w:r w:rsidR="008349A0">
              <w:rPr>
                <w:rFonts w:ascii="Times New Roman" w:hAnsi="Times New Roman"/>
                <w:sz w:val="28"/>
                <w:szCs w:val="28"/>
              </w:rPr>
              <w:t xml:space="preserve">               </w:t>
            </w:r>
            <w:r w:rsidR="00DB65B8">
              <w:rPr>
                <w:rFonts w:ascii="Times New Roman" w:hAnsi="Times New Roman"/>
                <w:sz w:val="28"/>
                <w:szCs w:val="28"/>
              </w:rPr>
              <w:t xml:space="preserve">    </w:t>
            </w:r>
            <w:r w:rsidR="008349A0">
              <w:rPr>
                <w:rFonts w:ascii="Times New Roman" w:hAnsi="Times New Roman"/>
                <w:sz w:val="28"/>
                <w:szCs w:val="28"/>
              </w:rPr>
              <w:t>,</w:t>
            </w:r>
            <w:r w:rsidR="00F514EC">
              <w:rPr>
                <w:rFonts w:ascii="Times New Roman" w:hAnsi="Times New Roman"/>
                <w:sz w:val="28"/>
                <w:szCs w:val="28"/>
              </w:rPr>
              <w:t xml:space="preserve"> </w:t>
            </w:r>
            <w:r w:rsidR="008349A0">
              <w:rPr>
                <w:rFonts w:ascii="Times New Roman" w:hAnsi="Times New Roman"/>
                <w:sz w:val="28"/>
                <w:szCs w:val="28"/>
              </w:rPr>
              <w:t>20</w:t>
            </w:r>
            <w:r w:rsidR="0069286E">
              <w:rPr>
                <w:rFonts w:ascii="Times New Roman" w:hAnsi="Times New Roman"/>
                <w:sz w:val="28"/>
                <w:szCs w:val="28"/>
                <w:lang w:val="vi-VN"/>
              </w:rPr>
              <w:t>21</w:t>
            </w:r>
          </w:p>
        </w:tc>
      </w:tr>
    </w:tbl>
    <w:p w14:paraId="13057C33" w14:textId="77777777" w:rsidR="00E72BCA" w:rsidRPr="00712F95" w:rsidRDefault="00E72BCA" w:rsidP="00B623A7">
      <w:pPr>
        <w:pStyle w:val="SAndBet"/>
        <w:widowControl w:val="0"/>
        <w:spacing w:before="0" w:after="0" w:line="276" w:lineRule="auto"/>
        <w:rPr>
          <w:sz w:val="28"/>
          <w:szCs w:val="28"/>
        </w:rPr>
      </w:pPr>
    </w:p>
    <w:p w14:paraId="547A6DAB" w14:textId="77777777" w:rsidR="00E72BCA" w:rsidRPr="00712F95" w:rsidRDefault="00E72BCA" w:rsidP="00B623A7">
      <w:pPr>
        <w:widowControl w:val="0"/>
        <w:rPr>
          <w:lang w:eastAsia="fr-FR"/>
        </w:rPr>
      </w:pPr>
    </w:p>
    <w:p w14:paraId="77CE1B59" w14:textId="77777777" w:rsidR="00E72BCA" w:rsidRPr="00712F95" w:rsidRDefault="008B2A67" w:rsidP="00B623A7">
      <w:pPr>
        <w:pStyle w:val="SAndBet"/>
        <w:widowControl w:val="0"/>
        <w:spacing w:before="0" w:after="0" w:line="276" w:lineRule="auto"/>
        <w:rPr>
          <w:sz w:val="28"/>
          <w:szCs w:val="28"/>
        </w:rPr>
      </w:pPr>
      <w:r w:rsidRPr="00712F95">
        <w:rPr>
          <w:sz w:val="28"/>
          <w:szCs w:val="28"/>
        </w:rPr>
        <w:t>B</w:t>
      </w:r>
      <w:bookmarkStart w:id="0" w:name="_GoBack"/>
      <w:bookmarkEnd w:id="0"/>
      <w:r w:rsidR="00E72BCA" w:rsidRPr="00712F95">
        <w:rPr>
          <w:sz w:val="28"/>
          <w:szCs w:val="28"/>
        </w:rPr>
        <w:t>etween</w:t>
      </w:r>
    </w:p>
    <w:tbl>
      <w:tblPr>
        <w:tblW w:w="0" w:type="auto"/>
        <w:tblInd w:w="108" w:type="dxa"/>
        <w:tblLook w:val="01E0" w:firstRow="1" w:lastRow="1" w:firstColumn="1" w:lastColumn="1" w:noHBand="0" w:noVBand="0"/>
      </w:tblPr>
      <w:tblGrid>
        <w:gridCol w:w="9072"/>
      </w:tblGrid>
      <w:tr w:rsidR="00E72BCA" w:rsidRPr="00712F95" w14:paraId="462EA0DB" w14:textId="77777777" w:rsidTr="00CC4A12">
        <w:trPr>
          <w:trHeight w:val="471"/>
        </w:trPr>
        <w:tc>
          <w:tcPr>
            <w:tcW w:w="9072" w:type="dxa"/>
            <w:vAlign w:val="center"/>
          </w:tcPr>
          <w:p w14:paraId="7423E2AB" w14:textId="7A4B79A3" w:rsidR="00D96538" w:rsidRDefault="00D96538" w:rsidP="00123477">
            <w:pPr>
              <w:pStyle w:val="SParties"/>
              <w:widowControl w:val="0"/>
              <w:spacing w:before="0" w:after="0" w:line="276" w:lineRule="auto"/>
              <w:rPr>
                <w:sz w:val="28"/>
                <w:szCs w:val="28"/>
              </w:rPr>
            </w:pPr>
            <w:r w:rsidRPr="00D96538">
              <w:rPr>
                <w:smallCaps/>
                <w:color w:val="000000"/>
                <w:sz w:val="28"/>
                <w:szCs w:val="28"/>
              </w:rPr>
              <w:t>ARABICA VIET NAM TECHNOLOGY APPLICATION JOINT STOCK COMPANY</w:t>
            </w:r>
            <w:r w:rsidR="001521B9" w:rsidRPr="00885147">
              <w:rPr>
                <w:smallCaps/>
                <w:color w:val="000000"/>
                <w:sz w:val="28"/>
                <w:szCs w:val="28"/>
              </w:rPr>
              <w:t xml:space="preserve"> </w:t>
            </w:r>
          </w:p>
          <w:p w14:paraId="3CF961ED" w14:textId="01A36344" w:rsidR="00E72BCA" w:rsidRPr="00712F95" w:rsidRDefault="00E72BCA" w:rsidP="00123477">
            <w:pPr>
              <w:pStyle w:val="SParties"/>
              <w:widowControl w:val="0"/>
              <w:spacing w:before="0" w:after="0" w:line="276" w:lineRule="auto"/>
              <w:rPr>
                <w:sz w:val="28"/>
                <w:szCs w:val="28"/>
              </w:rPr>
            </w:pPr>
            <w:r w:rsidRPr="00712F95">
              <w:rPr>
                <w:sz w:val="28"/>
                <w:szCs w:val="28"/>
              </w:rPr>
              <w:t>(</w:t>
            </w:r>
            <w:r w:rsidR="00123477" w:rsidRPr="00712F95">
              <w:rPr>
                <w:sz w:val="28"/>
                <w:szCs w:val="28"/>
              </w:rPr>
              <w:t>THE</w:t>
            </w:r>
            <w:r w:rsidRPr="00712F95">
              <w:rPr>
                <w:sz w:val="28"/>
                <w:szCs w:val="28"/>
              </w:rPr>
              <w:t xml:space="preserve"> s</w:t>
            </w:r>
            <w:r w:rsidR="0020680C" w:rsidRPr="00712F95">
              <w:rPr>
                <w:sz w:val="28"/>
                <w:szCs w:val="28"/>
              </w:rPr>
              <w:t>uplier</w:t>
            </w:r>
            <w:r w:rsidRPr="00712F95">
              <w:rPr>
                <w:sz w:val="28"/>
                <w:szCs w:val="28"/>
              </w:rPr>
              <w:t>)</w:t>
            </w:r>
          </w:p>
        </w:tc>
      </w:tr>
    </w:tbl>
    <w:p w14:paraId="05DDD0A5" w14:textId="77777777" w:rsidR="00E72BCA" w:rsidRPr="00712F95" w:rsidRDefault="00E72BCA" w:rsidP="00B623A7">
      <w:pPr>
        <w:pStyle w:val="SAndBet"/>
        <w:widowControl w:val="0"/>
        <w:spacing w:before="0" w:after="0" w:line="276" w:lineRule="auto"/>
        <w:rPr>
          <w:sz w:val="28"/>
          <w:szCs w:val="28"/>
        </w:rPr>
      </w:pPr>
    </w:p>
    <w:p w14:paraId="299A10AD" w14:textId="77777777" w:rsidR="00E72BCA" w:rsidRPr="00712F95" w:rsidRDefault="00E72BCA" w:rsidP="00B623A7">
      <w:pPr>
        <w:widowControl w:val="0"/>
        <w:rPr>
          <w:sz w:val="28"/>
          <w:szCs w:val="28"/>
          <w:lang w:eastAsia="fr-FR"/>
        </w:rPr>
      </w:pPr>
    </w:p>
    <w:p w14:paraId="167E824F" w14:textId="77777777" w:rsidR="00E72BCA" w:rsidRPr="00712F95" w:rsidRDefault="00123477" w:rsidP="00B623A7">
      <w:pPr>
        <w:pStyle w:val="SAndBet"/>
        <w:widowControl w:val="0"/>
        <w:spacing w:before="0" w:after="0" w:line="276" w:lineRule="auto"/>
        <w:rPr>
          <w:sz w:val="28"/>
          <w:szCs w:val="28"/>
        </w:rPr>
      </w:pPr>
      <w:r w:rsidRPr="00712F95">
        <w:rPr>
          <w:sz w:val="28"/>
          <w:szCs w:val="28"/>
        </w:rPr>
        <w:t>AND</w:t>
      </w:r>
    </w:p>
    <w:p w14:paraId="0E59D2CA" w14:textId="77777777" w:rsidR="00123477" w:rsidRPr="00712F95" w:rsidRDefault="00123477" w:rsidP="00123477">
      <w:pPr>
        <w:rPr>
          <w:lang w:eastAsia="fr-FR"/>
        </w:rPr>
      </w:pPr>
    </w:p>
    <w:tbl>
      <w:tblPr>
        <w:tblW w:w="0" w:type="auto"/>
        <w:tblInd w:w="108" w:type="dxa"/>
        <w:tblLook w:val="01E0" w:firstRow="1" w:lastRow="1" w:firstColumn="1" w:lastColumn="1" w:noHBand="0" w:noVBand="0"/>
      </w:tblPr>
      <w:tblGrid>
        <w:gridCol w:w="9072"/>
      </w:tblGrid>
      <w:tr w:rsidR="00E72BCA" w:rsidRPr="00712F95" w14:paraId="7C02956B" w14:textId="77777777" w:rsidTr="00CC4A12">
        <w:trPr>
          <w:trHeight w:val="527"/>
        </w:trPr>
        <w:tc>
          <w:tcPr>
            <w:tcW w:w="9072" w:type="dxa"/>
            <w:vAlign w:val="center"/>
          </w:tcPr>
          <w:p w14:paraId="26F84ACE" w14:textId="77777777" w:rsidR="00E72BCA" w:rsidRPr="00712F95" w:rsidRDefault="00E72BCA" w:rsidP="00B623A7">
            <w:pPr>
              <w:pStyle w:val="SParties"/>
              <w:widowControl w:val="0"/>
              <w:spacing w:before="0" w:after="0" w:line="276" w:lineRule="auto"/>
              <w:rPr>
                <w:sz w:val="28"/>
                <w:szCs w:val="28"/>
              </w:rPr>
            </w:pPr>
            <w:bookmarkStart w:id="1" w:name="EntityB"/>
            <w:bookmarkEnd w:id="1"/>
          </w:p>
          <w:p w14:paraId="1E5A75E3" w14:textId="77777777" w:rsidR="00E72BCA" w:rsidRPr="00712F95" w:rsidRDefault="00E72BCA" w:rsidP="00B623A7">
            <w:pPr>
              <w:widowControl w:val="0"/>
              <w:rPr>
                <w:sz w:val="28"/>
                <w:szCs w:val="28"/>
                <w:lang w:eastAsia="fr-FR"/>
              </w:rPr>
            </w:pPr>
          </w:p>
          <w:p w14:paraId="48A21F52" w14:textId="77777777" w:rsidR="004E7AA7" w:rsidRDefault="004E7AA7" w:rsidP="0020680C">
            <w:pPr>
              <w:pStyle w:val="SParties"/>
              <w:widowControl w:val="0"/>
              <w:spacing w:before="0" w:after="0" w:line="276" w:lineRule="auto"/>
              <w:rPr>
                <w:sz w:val="28"/>
                <w:szCs w:val="28"/>
              </w:rPr>
            </w:pPr>
            <w:r w:rsidRPr="004E7AA7">
              <w:rPr>
                <w:sz w:val="28"/>
                <w:szCs w:val="28"/>
              </w:rPr>
              <w:t>VIETTEL PERU S.A.C</w:t>
            </w:r>
            <w:r w:rsidR="00342D54" w:rsidRPr="00712F95">
              <w:rPr>
                <w:sz w:val="28"/>
                <w:szCs w:val="28"/>
              </w:rPr>
              <w:t xml:space="preserve"> </w:t>
            </w:r>
          </w:p>
          <w:p w14:paraId="562F9F64" w14:textId="099C34CC" w:rsidR="00E72BCA" w:rsidRPr="00712F95" w:rsidRDefault="00342D54" w:rsidP="0020680C">
            <w:pPr>
              <w:pStyle w:val="SParties"/>
              <w:widowControl w:val="0"/>
              <w:spacing w:before="0" w:after="0" w:line="276" w:lineRule="auto"/>
              <w:rPr>
                <w:sz w:val="28"/>
                <w:szCs w:val="28"/>
              </w:rPr>
            </w:pPr>
            <w:r w:rsidRPr="00712F95">
              <w:rPr>
                <w:sz w:val="28"/>
                <w:szCs w:val="28"/>
              </w:rPr>
              <w:t>(</w:t>
            </w:r>
            <w:r w:rsidR="009925E1" w:rsidRPr="00712F95">
              <w:rPr>
                <w:sz w:val="28"/>
                <w:szCs w:val="28"/>
              </w:rPr>
              <w:t xml:space="preserve">the </w:t>
            </w:r>
            <w:r w:rsidR="0020680C" w:rsidRPr="00712F95">
              <w:rPr>
                <w:sz w:val="28"/>
                <w:szCs w:val="28"/>
              </w:rPr>
              <w:t>operator</w:t>
            </w:r>
            <w:r w:rsidR="009925E1" w:rsidRPr="00712F95">
              <w:rPr>
                <w:sz w:val="28"/>
                <w:szCs w:val="28"/>
              </w:rPr>
              <w:t>)</w:t>
            </w:r>
          </w:p>
        </w:tc>
      </w:tr>
    </w:tbl>
    <w:p w14:paraId="0A2B1EC3" w14:textId="77777777" w:rsidR="00E72BCA" w:rsidRPr="00712F95" w:rsidRDefault="00E72BCA" w:rsidP="00B623A7">
      <w:pPr>
        <w:widowControl w:val="0"/>
        <w:spacing w:line="276" w:lineRule="auto"/>
        <w:rPr>
          <w:sz w:val="28"/>
          <w:szCs w:val="28"/>
        </w:rPr>
      </w:pPr>
    </w:p>
    <w:p w14:paraId="3347E01A" w14:textId="77777777" w:rsidR="00E72BCA" w:rsidRPr="00712F95" w:rsidRDefault="00E72BCA" w:rsidP="00A74C6D">
      <w:pPr>
        <w:widowControl w:val="0"/>
        <w:spacing w:line="276" w:lineRule="auto"/>
        <w:rPr>
          <w:b/>
          <w:snapToGrid w:val="0"/>
          <w:sz w:val="28"/>
          <w:szCs w:val="28"/>
        </w:rPr>
        <w:sectPr w:rsidR="00E72BCA" w:rsidRPr="00712F95" w:rsidSect="00967ACA">
          <w:footerReference w:type="even" r:id="rId8"/>
          <w:footerReference w:type="default" r:id="rId9"/>
          <w:type w:val="continuous"/>
          <w:pgSz w:w="12240" w:h="15840" w:code="1"/>
          <w:pgMar w:top="1418" w:right="851" w:bottom="1134" w:left="1985" w:header="562" w:footer="562" w:gutter="0"/>
          <w:pgNumType w:start="1"/>
          <w:cols w:space="720"/>
          <w:titlePg/>
          <w:docGrid w:linePitch="326"/>
        </w:sectPr>
      </w:pPr>
    </w:p>
    <w:p w14:paraId="676D274D" w14:textId="13B2B73C" w:rsidR="00E72BCA" w:rsidRPr="000869AC" w:rsidRDefault="00E72BCA" w:rsidP="00B623A7">
      <w:pPr>
        <w:widowControl w:val="0"/>
        <w:tabs>
          <w:tab w:val="left" w:pos="3960"/>
        </w:tabs>
        <w:adjustRightInd w:val="0"/>
        <w:spacing w:line="276" w:lineRule="auto"/>
        <w:jc w:val="both"/>
        <w:rPr>
          <w:szCs w:val="26"/>
        </w:rPr>
      </w:pPr>
      <w:r w:rsidRPr="000869AC">
        <w:rPr>
          <w:szCs w:val="26"/>
        </w:rPr>
        <w:lastRenderedPageBreak/>
        <w:t xml:space="preserve">This Contract </w:t>
      </w:r>
      <w:ins w:id="2" w:author="Diana Carolina Figueroa Salazar" w:date="2021-11-22T15:08:00Z">
        <w:r w:rsidR="001B53D8" w:rsidRPr="000869AC">
          <w:rPr>
            <w:szCs w:val="26"/>
          </w:rPr>
          <w:t>and its Annexes are</w:t>
        </w:r>
      </w:ins>
      <w:r w:rsidRPr="000869AC">
        <w:rPr>
          <w:szCs w:val="26"/>
        </w:rPr>
        <w:t xml:space="preserve"> made and entered into on the date of </w:t>
      </w:r>
      <w:commentRangeStart w:id="3"/>
      <w:ins w:id="4" w:author="Usuario" w:date="2021-11-18T16:59:00Z">
        <w:r w:rsidR="00BF4E3D" w:rsidRPr="000869AC">
          <w:rPr>
            <w:szCs w:val="26"/>
          </w:rPr>
          <w:t xml:space="preserve">November </w:t>
        </w:r>
      </w:ins>
      <w:ins w:id="5" w:author="Usuario" w:date="2021-11-22T17:29:00Z">
        <w:r w:rsidR="00D4672A" w:rsidRPr="000869AC">
          <w:rPr>
            <w:szCs w:val="26"/>
          </w:rPr>
          <w:t>26</w:t>
        </w:r>
      </w:ins>
      <w:ins w:id="6" w:author="Usuario" w:date="2021-11-18T16:59:00Z">
        <w:r w:rsidR="00BF4E3D" w:rsidRPr="000869AC">
          <w:rPr>
            <w:szCs w:val="26"/>
          </w:rPr>
          <w:t>th</w:t>
        </w:r>
      </w:ins>
      <w:commentRangeEnd w:id="3"/>
      <w:r w:rsidR="001B53D8" w:rsidRPr="000869AC">
        <w:rPr>
          <w:rStyle w:val="Refdecomentario"/>
          <w:sz w:val="14"/>
        </w:rPr>
        <w:commentReference w:id="3"/>
      </w:r>
      <w:r w:rsidRPr="000869AC">
        <w:rPr>
          <w:szCs w:val="26"/>
        </w:rPr>
        <w:t>,</w:t>
      </w:r>
      <w:r w:rsidR="00723BB4" w:rsidRPr="000869AC">
        <w:rPr>
          <w:szCs w:val="26"/>
        </w:rPr>
        <w:t xml:space="preserve"> </w:t>
      </w:r>
      <w:r w:rsidR="00382EAC" w:rsidRPr="000869AC">
        <w:rPr>
          <w:szCs w:val="26"/>
        </w:rPr>
        <w:t>20</w:t>
      </w:r>
      <w:r w:rsidR="001F1C1E" w:rsidRPr="000869AC">
        <w:rPr>
          <w:szCs w:val="26"/>
          <w:lang w:val="vi-VN"/>
        </w:rPr>
        <w:t>21</w:t>
      </w:r>
      <w:r w:rsidRPr="000869AC">
        <w:rPr>
          <w:szCs w:val="26"/>
        </w:rPr>
        <w:t xml:space="preserve"> by and between: </w:t>
      </w:r>
    </w:p>
    <w:tbl>
      <w:tblPr>
        <w:tblStyle w:val="Tablaconcuadrcula"/>
        <w:tblW w:w="901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9"/>
        <w:gridCol w:w="236"/>
        <w:gridCol w:w="6890"/>
        <w:gridCol w:w="44"/>
      </w:tblGrid>
      <w:tr w:rsidR="008C0AA9" w:rsidRPr="000869AC" w14:paraId="4FBA5E72" w14:textId="77777777" w:rsidTr="00D23A57">
        <w:trPr>
          <w:gridAfter w:val="1"/>
          <w:wAfter w:w="44" w:type="dxa"/>
        </w:trPr>
        <w:tc>
          <w:tcPr>
            <w:tcW w:w="8975" w:type="dxa"/>
            <w:gridSpan w:val="3"/>
          </w:tcPr>
          <w:p w14:paraId="6189975A" w14:textId="77777777" w:rsidR="00123477" w:rsidRPr="000869AC" w:rsidRDefault="00123477" w:rsidP="00B623A7">
            <w:pPr>
              <w:widowControl w:val="0"/>
              <w:tabs>
                <w:tab w:val="left" w:pos="3960"/>
              </w:tabs>
              <w:adjustRightInd w:val="0"/>
              <w:spacing w:line="276" w:lineRule="auto"/>
              <w:ind w:hanging="108"/>
              <w:jc w:val="both"/>
              <w:rPr>
                <w:b/>
                <w:szCs w:val="26"/>
              </w:rPr>
            </w:pPr>
          </w:p>
          <w:p w14:paraId="7E732E41" w14:textId="77777777" w:rsidR="00442E2C" w:rsidRPr="000869AC" w:rsidRDefault="00442E2C" w:rsidP="00EA6C7E">
            <w:pPr>
              <w:widowControl w:val="0"/>
              <w:tabs>
                <w:tab w:val="left" w:pos="3960"/>
              </w:tabs>
              <w:adjustRightInd w:val="0"/>
              <w:spacing w:line="276" w:lineRule="auto"/>
              <w:ind w:hanging="108"/>
              <w:jc w:val="both"/>
              <w:rPr>
                <w:b/>
                <w:color w:val="000000"/>
                <w:szCs w:val="26"/>
              </w:rPr>
            </w:pPr>
            <w:r w:rsidRPr="000869AC">
              <w:rPr>
                <w:b/>
                <w:color w:val="000000"/>
                <w:szCs w:val="26"/>
              </w:rPr>
              <w:t xml:space="preserve">ARABICA VIET NAM TECHNOLOGY APPLICATION JOINT STOCK COMPANY </w:t>
            </w:r>
          </w:p>
          <w:p w14:paraId="31D065B9" w14:textId="7A1AF20B" w:rsidR="00EA6C7E" w:rsidRPr="000869AC" w:rsidRDefault="00EA6C7E" w:rsidP="00EA6C7E">
            <w:pPr>
              <w:widowControl w:val="0"/>
              <w:tabs>
                <w:tab w:val="left" w:pos="3960"/>
              </w:tabs>
              <w:adjustRightInd w:val="0"/>
              <w:spacing w:line="276" w:lineRule="auto"/>
              <w:ind w:hanging="108"/>
              <w:jc w:val="both"/>
              <w:rPr>
                <w:b/>
                <w:color w:val="000000" w:themeColor="text1"/>
                <w:szCs w:val="26"/>
              </w:rPr>
            </w:pPr>
            <w:r w:rsidRPr="000869AC">
              <w:rPr>
                <w:b/>
                <w:color w:val="000000" w:themeColor="text1"/>
                <w:szCs w:val="26"/>
              </w:rPr>
              <w:t>(</w:t>
            </w:r>
            <w:r w:rsidR="00442E2C" w:rsidRPr="000869AC">
              <w:rPr>
                <w:b/>
                <w:color w:val="000000" w:themeColor="text1"/>
                <w:szCs w:val="26"/>
              </w:rPr>
              <w:t>ARABICA</w:t>
            </w:r>
            <w:r w:rsidR="00CF71BB" w:rsidRPr="000869AC">
              <w:rPr>
                <w:b/>
                <w:color w:val="000000" w:themeColor="text1"/>
                <w:szCs w:val="26"/>
              </w:rPr>
              <w:t>)</w:t>
            </w:r>
          </w:p>
          <w:p w14:paraId="22DB3CDB" w14:textId="77777777" w:rsidR="008C0AA9" w:rsidRPr="000869AC" w:rsidRDefault="008C0AA9" w:rsidP="00B623A7">
            <w:pPr>
              <w:widowControl w:val="0"/>
              <w:tabs>
                <w:tab w:val="left" w:pos="3960"/>
              </w:tabs>
              <w:adjustRightInd w:val="0"/>
              <w:spacing w:line="276" w:lineRule="auto"/>
              <w:ind w:hanging="108"/>
              <w:jc w:val="both"/>
              <w:rPr>
                <w:szCs w:val="26"/>
              </w:rPr>
            </w:pPr>
          </w:p>
        </w:tc>
      </w:tr>
      <w:tr w:rsidR="008C0AA9" w:rsidRPr="000869AC" w14:paraId="4E21AD18" w14:textId="77777777" w:rsidTr="00E31208">
        <w:tc>
          <w:tcPr>
            <w:tcW w:w="1849" w:type="dxa"/>
          </w:tcPr>
          <w:p w14:paraId="3BC620CB" w14:textId="77777777" w:rsidR="008C0AA9" w:rsidRPr="000869AC" w:rsidRDefault="008C0AA9" w:rsidP="00B623A7">
            <w:pPr>
              <w:widowControl w:val="0"/>
              <w:tabs>
                <w:tab w:val="left" w:pos="3960"/>
              </w:tabs>
              <w:adjustRightInd w:val="0"/>
              <w:spacing w:line="276" w:lineRule="auto"/>
              <w:ind w:hanging="108"/>
              <w:jc w:val="both"/>
              <w:rPr>
                <w:b/>
                <w:szCs w:val="26"/>
              </w:rPr>
            </w:pPr>
            <w:r w:rsidRPr="000869AC">
              <w:rPr>
                <w:b/>
                <w:szCs w:val="26"/>
              </w:rPr>
              <w:t>Address</w:t>
            </w:r>
          </w:p>
        </w:tc>
        <w:tc>
          <w:tcPr>
            <w:tcW w:w="236" w:type="dxa"/>
          </w:tcPr>
          <w:p w14:paraId="3AE4DC5F" w14:textId="77777777" w:rsidR="008C0AA9" w:rsidRPr="000869AC" w:rsidRDefault="008C0AA9" w:rsidP="00B623A7">
            <w:pPr>
              <w:widowControl w:val="0"/>
              <w:tabs>
                <w:tab w:val="left" w:pos="3960"/>
              </w:tabs>
              <w:adjustRightInd w:val="0"/>
              <w:spacing w:line="276" w:lineRule="auto"/>
              <w:jc w:val="both"/>
              <w:rPr>
                <w:szCs w:val="26"/>
              </w:rPr>
            </w:pPr>
            <w:r w:rsidRPr="000869AC">
              <w:rPr>
                <w:szCs w:val="26"/>
              </w:rPr>
              <w:t>:</w:t>
            </w:r>
          </w:p>
        </w:tc>
        <w:tc>
          <w:tcPr>
            <w:tcW w:w="6934" w:type="dxa"/>
            <w:gridSpan w:val="2"/>
          </w:tcPr>
          <w:p w14:paraId="78E6ED11" w14:textId="0E743384" w:rsidR="008C0AA9" w:rsidRPr="000869AC" w:rsidRDefault="007A4B12" w:rsidP="005E6BF5">
            <w:pPr>
              <w:widowControl w:val="0"/>
              <w:tabs>
                <w:tab w:val="left" w:pos="3960"/>
              </w:tabs>
              <w:adjustRightInd w:val="0"/>
              <w:spacing w:line="276" w:lineRule="auto"/>
              <w:ind w:left="-119"/>
              <w:jc w:val="both"/>
              <w:rPr>
                <w:szCs w:val="26"/>
              </w:rPr>
            </w:pPr>
            <w:r w:rsidRPr="000869AC">
              <w:rPr>
                <w:szCs w:val="26"/>
              </w:rPr>
              <w:t xml:space="preserve"> </w:t>
            </w:r>
            <w:r w:rsidR="00BF6876" w:rsidRPr="000869AC">
              <w:rPr>
                <w:spacing w:val="-8"/>
                <w:szCs w:val="26"/>
                <w:lang w:val="en-GB"/>
              </w:rPr>
              <w:t>Floor 2, number 2F, 200, Vinh Hung street, Vinh Hung ward, Hoang Mai district, Hanoi</w:t>
            </w:r>
          </w:p>
        </w:tc>
      </w:tr>
      <w:tr w:rsidR="008C0AA9" w:rsidRPr="000869AC" w14:paraId="194B610C" w14:textId="77777777" w:rsidTr="00E31208">
        <w:tc>
          <w:tcPr>
            <w:tcW w:w="1849" w:type="dxa"/>
          </w:tcPr>
          <w:p w14:paraId="7CFA5EBC" w14:textId="77777777" w:rsidR="008C0AA9" w:rsidRPr="000869AC" w:rsidRDefault="008C0AA9" w:rsidP="00B623A7">
            <w:pPr>
              <w:widowControl w:val="0"/>
              <w:tabs>
                <w:tab w:val="left" w:pos="3960"/>
              </w:tabs>
              <w:adjustRightInd w:val="0"/>
              <w:spacing w:line="276" w:lineRule="auto"/>
              <w:ind w:hanging="108"/>
              <w:jc w:val="both"/>
              <w:rPr>
                <w:b/>
                <w:szCs w:val="26"/>
              </w:rPr>
            </w:pPr>
            <w:r w:rsidRPr="000869AC">
              <w:rPr>
                <w:b/>
                <w:szCs w:val="26"/>
              </w:rPr>
              <w:t>Tel</w:t>
            </w:r>
          </w:p>
        </w:tc>
        <w:tc>
          <w:tcPr>
            <w:tcW w:w="236" w:type="dxa"/>
          </w:tcPr>
          <w:p w14:paraId="2C115D84" w14:textId="5A42D64B" w:rsidR="008C0AA9" w:rsidRPr="000869AC" w:rsidRDefault="008C0AA9" w:rsidP="00B623A7">
            <w:pPr>
              <w:widowControl w:val="0"/>
              <w:tabs>
                <w:tab w:val="left" w:pos="3960"/>
              </w:tabs>
              <w:adjustRightInd w:val="0"/>
              <w:spacing w:line="276" w:lineRule="auto"/>
              <w:jc w:val="both"/>
              <w:rPr>
                <w:szCs w:val="26"/>
              </w:rPr>
            </w:pPr>
            <w:r w:rsidRPr="000869AC">
              <w:rPr>
                <w:szCs w:val="26"/>
              </w:rPr>
              <w:t>:</w:t>
            </w:r>
            <w:r w:rsidR="007A4B12" w:rsidRPr="000869AC">
              <w:rPr>
                <w:szCs w:val="26"/>
              </w:rPr>
              <w:t xml:space="preserve"> </w:t>
            </w:r>
          </w:p>
        </w:tc>
        <w:tc>
          <w:tcPr>
            <w:tcW w:w="6934" w:type="dxa"/>
            <w:gridSpan w:val="2"/>
          </w:tcPr>
          <w:p w14:paraId="313D5750" w14:textId="1B34211C" w:rsidR="008C0AA9" w:rsidRPr="000869AC" w:rsidRDefault="00BF6876" w:rsidP="005E6BF5">
            <w:pPr>
              <w:widowControl w:val="0"/>
              <w:tabs>
                <w:tab w:val="left" w:pos="3960"/>
              </w:tabs>
              <w:adjustRightInd w:val="0"/>
              <w:spacing w:line="276" w:lineRule="auto"/>
              <w:ind w:left="-119"/>
              <w:jc w:val="both"/>
              <w:rPr>
                <w:szCs w:val="26"/>
              </w:rPr>
            </w:pPr>
            <w:r w:rsidRPr="000869AC">
              <w:rPr>
                <w:szCs w:val="26"/>
              </w:rPr>
              <w:t>(+84) 868 92 95 96</w:t>
            </w:r>
          </w:p>
        </w:tc>
      </w:tr>
      <w:tr w:rsidR="008C0AA9" w:rsidRPr="000869AC" w14:paraId="26C2F357" w14:textId="77777777" w:rsidTr="00E31208">
        <w:tc>
          <w:tcPr>
            <w:tcW w:w="1849" w:type="dxa"/>
          </w:tcPr>
          <w:p w14:paraId="7BD6B9AF" w14:textId="77777777" w:rsidR="008C0AA9" w:rsidRPr="000869AC" w:rsidRDefault="008C0AA9" w:rsidP="00B623A7">
            <w:pPr>
              <w:widowControl w:val="0"/>
              <w:tabs>
                <w:tab w:val="left" w:pos="3960"/>
              </w:tabs>
              <w:adjustRightInd w:val="0"/>
              <w:spacing w:line="276" w:lineRule="auto"/>
              <w:ind w:hanging="108"/>
              <w:jc w:val="both"/>
              <w:rPr>
                <w:b/>
                <w:szCs w:val="26"/>
              </w:rPr>
            </w:pPr>
            <w:r w:rsidRPr="000869AC">
              <w:rPr>
                <w:b/>
                <w:szCs w:val="26"/>
              </w:rPr>
              <w:t>Represented by</w:t>
            </w:r>
          </w:p>
        </w:tc>
        <w:tc>
          <w:tcPr>
            <w:tcW w:w="236" w:type="dxa"/>
          </w:tcPr>
          <w:p w14:paraId="779E74D8" w14:textId="77777777" w:rsidR="008C0AA9" w:rsidRPr="000869AC" w:rsidRDefault="008C0AA9" w:rsidP="00B623A7">
            <w:pPr>
              <w:widowControl w:val="0"/>
              <w:tabs>
                <w:tab w:val="left" w:pos="3960"/>
              </w:tabs>
              <w:adjustRightInd w:val="0"/>
              <w:spacing w:line="276" w:lineRule="auto"/>
              <w:jc w:val="both"/>
              <w:rPr>
                <w:szCs w:val="26"/>
              </w:rPr>
            </w:pPr>
            <w:r w:rsidRPr="000869AC">
              <w:rPr>
                <w:szCs w:val="26"/>
              </w:rPr>
              <w:t>:</w:t>
            </w:r>
          </w:p>
        </w:tc>
        <w:tc>
          <w:tcPr>
            <w:tcW w:w="6934" w:type="dxa"/>
            <w:gridSpan w:val="2"/>
          </w:tcPr>
          <w:p w14:paraId="14F56F7E" w14:textId="72DE8EC5" w:rsidR="008C0AA9" w:rsidRPr="000869AC" w:rsidRDefault="00C41DAE" w:rsidP="005E6BF5">
            <w:pPr>
              <w:widowControl w:val="0"/>
              <w:tabs>
                <w:tab w:val="left" w:pos="3960"/>
              </w:tabs>
              <w:adjustRightInd w:val="0"/>
              <w:spacing w:line="276" w:lineRule="auto"/>
              <w:ind w:left="-119"/>
              <w:jc w:val="both"/>
              <w:rPr>
                <w:b/>
                <w:szCs w:val="26"/>
                <w:lang w:val="vi-VN"/>
              </w:rPr>
            </w:pPr>
            <w:r w:rsidRPr="000869AC">
              <w:rPr>
                <w:b/>
                <w:szCs w:val="26"/>
                <w:lang w:val="en-GB"/>
              </w:rPr>
              <w:t>M</w:t>
            </w:r>
            <w:r w:rsidR="00FE33ED" w:rsidRPr="000869AC">
              <w:rPr>
                <w:b/>
                <w:szCs w:val="26"/>
                <w:lang w:val="en-GB"/>
              </w:rPr>
              <w:t>r</w:t>
            </w:r>
            <w:r w:rsidRPr="000869AC">
              <w:rPr>
                <w:b/>
                <w:szCs w:val="26"/>
                <w:lang w:val="en-GB"/>
              </w:rPr>
              <w:t>. HOANG</w:t>
            </w:r>
            <w:r w:rsidRPr="000869AC">
              <w:rPr>
                <w:b/>
                <w:szCs w:val="26"/>
                <w:lang w:val="vi-VN"/>
              </w:rPr>
              <w:t xml:space="preserve"> XUAN MANH</w:t>
            </w:r>
          </w:p>
        </w:tc>
      </w:tr>
      <w:tr w:rsidR="00D23A57" w:rsidRPr="000869AC" w14:paraId="2DE22D90" w14:textId="77777777" w:rsidTr="00E31208">
        <w:trPr>
          <w:trHeight w:val="328"/>
        </w:trPr>
        <w:tc>
          <w:tcPr>
            <w:tcW w:w="1849" w:type="dxa"/>
          </w:tcPr>
          <w:p w14:paraId="1FFE1DC9" w14:textId="77777777" w:rsidR="008C0AA9" w:rsidRPr="000869AC" w:rsidRDefault="008C0AA9" w:rsidP="00B623A7">
            <w:pPr>
              <w:widowControl w:val="0"/>
              <w:tabs>
                <w:tab w:val="left" w:pos="3960"/>
              </w:tabs>
              <w:adjustRightInd w:val="0"/>
              <w:spacing w:line="276" w:lineRule="auto"/>
              <w:ind w:hanging="108"/>
              <w:jc w:val="both"/>
              <w:rPr>
                <w:b/>
                <w:szCs w:val="26"/>
              </w:rPr>
            </w:pPr>
            <w:r w:rsidRPr="000869AC">
              <w:rPr>
                <w:b/>
                <w:szCs w:val="26"/>
              </w:rPr>
              <w:t>Title</w:t>
            </w:r>
          </w:p>
        </w:tc>
        <w:tc>
          <w:tcPr>
            <w:tcW w:w="236" w:type="dxa"/>
          </w:tcPr>
          <w:p w14:paraId="72C95EF0" w14:textId="77777777" w:rsidR="008C0AA9" w:rsidRPr="000869AC" w:rsidRDefault="008C0AA9" w:rsidP="00B623A7">
            <w:pPr>
              <w:widowControl w:val="0"/>
              <w:tabs>
                <w:tab w:val="left" w:pos="3960"/>
              </w:tabs>
              <w:adjustRightInd w:val="0"/>
              <w:spacing w:line="276" w:lineRule="auto"/>
              <w:jc w:val="both"/>
              <w:rPr>
                <w:szCs w:val="26"/>
              </w:rPr>
            </w:pPr>
            <w:r w:rsidRPr="000869AC">
              <w:rPr>
                <w:szCs w:val="26"/>
              </w:rPr>
              <w:t>:</w:t>
            </w:r>
          </w:p>
        </w:tc>
        <w:tc>
          <w:tcPr>
            <w:tcW w:w="6934" w:type="dxa"/>
            <w:gridSpan w:val="2"/>
          </w:tcPr>
          <w:p w14:paraId="324C22DC" w14:textId="77777777" w:rsidR="008C0AA9" w:rsidRPr="000869AC" w:rsidRDefault="00082AB4" w:rsidP="007B5E8B">
            <w:pPr>
              <w:widowControl w:val="0"/>
              <w:tabs>
                <w:tab w:val="left" w:pos="0"/>
                <w:tab w:val="left" w:pos="3960"/>
              </w:tabs>
              <w:adjustRightInd w:val="0"/>
              <w:spacing w:line="276" w:lineRule="auto"/>
              <w:ind w:hanging="123"/>
              <w:jc w:val="both"/>
              <w:rPr>
                <w:b/>
                <w:szCs w:val="26"/>
              </w:rPr>
            </w:pPr>
            <w:r w:rsidRPr="000869AC">
              <w:rPr>
                <w:b/>
                <w:szCs w:val="26"/>
              </w:rPr>
              <w:t>Director</w:t>
            </w:r>
          </w:p>
        </w:tc>
      </w:tr>
    </w:tbl>
    <w:p w14:paraId="22CECD5B" w14:textId="540B945F" w:rsidR="00391D9D" w:rsidRPr="000869AC" w:rsidRDefault="00E72BCA" w:rsidP="002A3572">
      <w:pPr>
        <w:widowControl w:val="0"/>
        <w:tabs>
          <w:tab w:val="left" w:pos="720"/>
        </w:tabs>
        <w:adjustRightInd w:val="0"/>
        <w:spacing w:after="100" w:afterAutospacing="1" w:line="276" w:lineRule="auto"/>
        <w:jc w:val="both"/>
        <w:rPr>
          <w:b/>
          <w:szCs w:val="26"/>
        </w:rPr>
      </w:pPr>
      <w:r w:rsidRPr="000869AC">
        <w:rPr>
          <w:b/>
          <w:szCs w:val="26"/>
        </w:rPr>
        <w:t>(Hereafter referred to as the “</w:t>
      </w:r>
      <w:r w:rsidR="0020680C" w:rsidRPr="000869AC">
        <w:rPr>
          <w:b/>
          <w:szCs w:val="26"/>
        </w:rPr>
        <w:t>The Supplier</w:t>
      </w:r>
      <w:r w:rsidRPr="000869AC">
        <w:rPr>
          <w:b/>
          <w:szCs w:val="26"/>
        </w:rPr>
        <w:t>”)</w:t>
      </w:r>
    </w:p>
    <w:p w14:paraId="5689AEC0" w14:textId="7C57EC27" w:rsidR="00DB3D65" w:rsidRPr="000869AC" w:rsidRDefault="00E72BCA" w:rsidP="002A3572">
      <w:pPr>
        <w:widowControl w:val="0"/>
        <w:tabs>
          <w:tab w:val="left" w:pos="720"/>
        </w:tabs>
        <w:adjustRightInd w:val="0"/>
        <w:spacing w:after="100" w:afterAutospacing="1" w:line="276" w:lineRule="auto"/>
        <w:jc w:val="both"/>
        <w:rPr>
          <w:i/>
          <w:szCs w:val="26"/>
        </w:rPr>
      </w:pPr>
      <w:r w:rsidRPr="000869AC">
        <w:rPr>
          <w:i/>
          <w:szCs w:val="26"/>
        </w:rPr>
        <w:t>And</w:t>
      </w:r>
    </w:p>
    <w:tbl>
      <w:tblPr>
        <w:tblStyle w:val="Tablaconcuadrcula"/>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289"/>
        <w:gridCol w:w="6934"/>
      </w:tblGrid>
      <w:tr w:rsidR="009925E1" w:rsidRPr="000869AC" w14:paraId="14BBA1DF" w14:textId="77777777" w:rsidTr="0069161B">
        <w:tc>
          <w:tcPr>
            <w:tcW w:w="9072" w:type="dxa"/>
            <w:gridSpan w:val="3"/>
          </w:tcPr>
          <w:p w14:paraId="67207D7A" w14:textId="77777777" w:rsidR="00BF6876" w:rsidRPr="000869AC" w:rsidRDefault="00BF6876" w:rsidP="00BF6876">
            <w:pPr>
              <w:widowControl w:val="0"/>
              <w:tabs>
                <w:tab w:val="left" w:pos="3960"/>
              </w:tabs>
              <w:adjustRightInd w:val="0"/>
              <w:spacing w:line="276" w:lineRule="auto"/>
              <w:ind w:hanging="108"/>
              <w:jc w:val="both"/>
              <w:rPr>
                <w:b/>
                <w:szCs w:val="26"/>
              </w:rPr>
            </w:pPr>
            <w:r w:rsidRPr="000869AC">
              <w:rPr>
                <w:b/>
                <w:szCs w:val="26"/>
              </w:rPr>
              <w:t>VIETTEL PERU S.A.C</w:t>
            </w:r>
          </w:p>
          <w:p w14:paraId="7B01F25C" w14:textId="708738D6" w:rsidR="0060132A" w:rsidRPr="000869AC" w:rsidRDefault="0060132A" w:rsidP="00BF6876">
            <w:pPr>
              <w:widowControl w:val="0"/>
              <w:tabs>
                <w:tab w:val="left" w:pos="3960"/>
              </w:tabs>
              <w:adjustRightInd w:val="0"/>
              <w:spacing w:line="276" w:lineRule="auto"/>
              <w:ind w:hanging="108"/>
              <w:jc w:val="both"/>
              <w:rPr>
                <w:b/>
                <w:szCs w:val="26"/>
                <w:lang w:val="vi-VN"/>
              </w:rPr>
            </w:pPr>
            <w:r w:rsidRPr="000869AC">
              <w:rPr>
                <w:b/>
                <w:szCs w:val="26"/>
                <w:lang w:val="vi-VN"/>
              </w:rPr>
              <w:t>(BITEL)</w:t>
            </w:r>
          </w:p>
        </w:tc>
      </w:tr>
      <w:tr w:rsidR="009925E1" w:rsidRPr="000869AC" w14:paraId="3A8E5205" w14:textId="77777777" w:rsidTr="0069161B">
        <w:tc>
          <w:tcPr>
            <w:tcW w:w="1849" w:type="dxa"/>
          </w:tcPr>
          <w:p w14:paraId="7D3D9198" w14:textId="77777777" w:rsidR="009925E1" w:rsidRPr="000869AC" w:rsidRDefault="009925E1" w:rsidP="0069161B">
            <w:pPr>
              <w:widowControl w:val="0"/>
              <w:tabs>
                <w:tab w:val="left" w:pos="3960"/>
              </w:tabs>
              <w:adjustRightInd w:val="0"/>
              <w:spacing w:line="276" w:lineRule="auto"/>
              <w:ind w:hanging="108"/>
              <w:jc w:val="both"/>
              <w:rPr>
                <w:b/>
                <w:szCs w:val="26"/>
              </w:rPr>
            </w:pPr>
            <w:r w:rsidRPr="000869AC">
              <w:rPr>
                <w:b/>
                <w:szCs w:val="26"/>
              </w:rPr>
              <w:t>Address</w:t>
            </w:r>
          </w:p>
        </w:tc>
        <w:tc>
          <w:tcPr>
            <w:tcW w:w="289" w:type="dxa"/>
          </w:tcPr>
          <w:p w14:paraId="3E076D27" w14:textId="77777777" w:rsidR="009925E1" w:rsidRPr="000869AC" w:rsidRDefault="009925E1" w:rsidP="0069161B">
            <w:pPr>
              <w:widowControl w:val="0"/>
              <w:tabs>
                <w:tab w:val="left" w:pos="3960"/>
              </w:tabs>
              <w:adjustRightInd w:val="0"/>
              <w:spacing w:line="276" w:lineRule="auto"/>
              <w:jc w:val="both"/>
              <w:rPr>
                <w:szCs w:val="26"/>
              </w:rPr>
            </w:pPr>
            <w:r w:rsidRPr="000869AC">
              <w:rPr>
                <w:szCs w:val="26"/>
              </w:rPr>
              <w:t>:</w:t>
            </w:r>
          </w:p>
        </w:tc>
        <w:tc>
          <w:tcPr>
            <w:tcW w:w="6934" w:type="dxa"/>
          </w:tcPr>
          <w:p w14:paraId="3DF3519A" w14:textId="7E89FF1C" w:rsidR="009925E1" w:rsidRPr="000869AC" w:rsidRDefault="005161BE" w:rsidP="00257E37">
            <w:pPr>
              <w:widowControl w:val="0"/>
              <w:tabs>
                <w:tab w:val="left" w:pos="3960"/>
              </w:tabs>
              <w:adjustRightInd w:val="0"/>
              <w:spacing w:line="276" w:lineRule="auto"/>
              <w:ind w:left="-119"/>
              <w:jc w:val="both"/>
              <w:rPr>
                <w:szCs w:val="26"/>
                <w:lang w:val="fr-FR"/>
              </w:rPr>
            </w:pPr>
            <w:r w:rsidRPr="000869AC">
              <w:rPr>
                <w:szCs w:val="26"/>
                <w:lang w:val="es-ES"/>
              </w:rPr>
              <w:t xml:space="preserve">Calle 21 No.878, San Isidro, Lima, </w:t>
            </w:r>
            <w:proofErr w:type="spellStart"/>
            <w:r w:rsidRPr="000869AC">
              <w:rPr>
                <w:szCs w:val="26"/>
                <w:lang w:val="es-ES"/>
              </w:rPr>
              <w:t>Peru</w:t>
            </w:r>
            <w:proofErr w:type="spellEnd"/>
          </w:p>
        </w:tc>
      </w:tr>
      <w:tr w:rsidR="009925E1" w:rsidRPr="000869AC" w14:paraId="4330E920" w14:textId="77777777" w:rsidTr="00DB3D65">
        <w:trPr>
          <w:trHeight w:val="427"/>
        </w:trPr>
        <w:tc>
          <w:tcPr>
            <w:tcW w:w="1849" w:type="dxa"/>
          </w:tcPr>
          <w:p w14:paraId="00ED51D4" w14:textId="77777777" w:rsidR="009925E1" w:rsidRPr="000869AC" w:rsidRDefault="009925E1" w:rsidP="0069161B">
            <w:pPr>
              <w:widowControl w:val="0"/>
              <w:tabs>
                <w:tab w:val="left" w:pos="3960"/>
              </w:tabs>
              <w:adjustRightInd w:val="0"/>
              <w:spacing w:line="276" w:lineRule="auto"/>
              <w:ind w:hanging="108"/>
              <w:jc w:val="both"/>
              <w:rPr>
                <w:b/>
                <w:szCs w:val="26"/>
              </w:rPr>
            </w:pPr>
            <w:r w:rsidRPr="000869AC">
              <w:rPr>
                <w:b/>
                <w:szCs w:val="26"/>
              </w:rPr>
              <w:t>Tel/Fax</w:t>
            </w:r>
          </w:p>
        </w:tc>
        <w:tc>
          <w:tcPr>
            <w:tcW w:w="289" w:type="dxa"/>
          </w:tcPr>
          <w:p w14:paraId="2B68D47C" w14:textId="77777777" w:rsidR="009925E1" w:rsidRPr="000869AC" w:rsidRDefault="009925E1" w:rsidP="0069161B">
            <w:pPr>
              <w:widowControl w:val="0"/>
              <w:tabs>
                <w:tab w:val="left" w:pos="3960"/>
              </w:tabs>
              <w:adjustRightInd w:val="0"/>
              <w:spacing w:line="276" w:lineRule="auto"/>
              <w:jc w:val="both"/>
              <w:rPr>
                <w:szCs w:val="26"/>
              </w:rPr>
            </w:pPr>
            <w:r w:rsidRPr="000869AC">
              <w:rPr>
                <w:szCs w:val="26"/>
              </w:rPr>
              <w:t>:</w:t>
            </w:r>
          </w:p>
        </w:tc>
        <w:tc>
          <w:tcPr>
            <w:tcW w:w="6934" w:type="dxa"/>
          </w:tcPr>
          <w:p w14:paraId="6FAC61CD" w14:textId="64E086AF" w:rsidR="009925E1" w:rsidRPr="000869AC" w:rsidRDefault="005161BE" w:rsidP="00712F95">
            <w:pPr>
              <w:widowControl w:val="0"/>
              <w:tabs>
                <w:tab w:val="left" w:pos="3960"/>
              </w:tabs>
              <w:adjustRightInd w:val="0"/>
              <w:spacing w:line="276" w:lineRule="auto"/>
              <w:ind w:left="-119"/>
              <w:jc w:val="both"/>
              <w:rPr>
                <w:szCs w:val="26"/>
              </w:rPr>
            </w:pPr>
            <w:r w:rsidRPr="000869AC">
              <w:rPr>
                <w:szCs w:val="26"/>
              </w:rPr>
              <w:t>0051-2260919</w:t>
            </w:r>
          </w:p>
        </w:tc>
      </w:tr>
      <w:tr w:rsidR="009925E1" w:rsidRPr="000869AC" w14:paraId="5DAEB9BB" w14:textId="77777777" w:rsidTr="0069161B">
        <w:tc>
          <w:tcPr>
            <w:tcW w:w="1849" w:type="dxa"/>
          </w:tcPr>
          <w:p w14:paraId="466C4538" w14:textId="77777777" w:rsidR="009925E1" w:rsidRPr="000869AC" w:rsidRDefault="009925E1" w:rsidP="0069161B">
            <w:pPr>
              <w:widowControl w:val="0"/>
              <w:tabs>
                <w:tab w:val="left" w:pos="3960"/>
              </w:tabs>
              <w:adjustRightInd w:val="0"/>
              <w:spacing w:line="276" w:lineRule="auto"/>
              <w:ind w:hanging="108"/>
              <w:jc w:val="both"/>
              <w:rPr>
                <w:b/>
                <w:szCs w:val="26"/>
              </w:rPr>
            </w:pPr>
            <w:r w:rsidRPr="000869AC">
              <w:rPr>
                <w:b/>
                <w:szCs w:val="26"/>
              </w:rPr>
              <w:t>Represented by</w:t>
            </w:r>
          </w:p>
        </w:tc>
        <w:tc>
          <w:tcPr>
            <w:tcW w:w="289" w:type="dxa"/>
          </w:tcPr>
          <w:p w14:paraId="42A851F5" w14:textId="77777777" w:rsidR="009925E1" w:rsidRPr="000869AC" w:rsidRDefault="009925E1" w:rsidP="0069161B">
            <w:pPr>
              <w:widowControl w:val="0"/>
              <w:tabs>
                <w:tab w:val="left" w:pos="3960"/>
              </w:tabs>
              <w:adjustRightInd w:val="0"/>
              <w:spacing w:line="276" w:lineRule="auto"/>
              <w:jc w:val="both"/>
              <w:rPr>
                <w:szCs w:val="26"/>
              </w:rPr>
            </w:pPr>
            <w:r w:rsidRPr="000869AC">
              <w:rPr>
                <w:szCs w:val="26"/>
              </w:rPr>
              <w:t>:</w:t>
            </w:r>
          </w:p>
        </w:tc>
        <w:tc>
          <w:tcPr>
            <w:tcW w:w="6934" w:type="dxa"/>
          </w:tcPr>
          <w:p w14:paraId="4E5CEAF6" w14:textId="3D601B47" w:rsidR="009925E1" w:rsidRPr="000869AC" w:rsidRDefault="005161BE" w:rsidP="0069161B">
            <w:pPr>
              <w:widowControl w:val="0"/>
              <w:tabs>
                <w:tab w:val="left" w:pos="3960"/>
              </w:tabs>
              <w:adjustRightInd w:val="0"/>
              <w:spacing w:line="276" w:lineRule="auto"/>
              <w:ind w:left="-119"/>
              <w:jc w:val="both"/>
              <w:rPr>
                <w:b/>
                <w:szCs w:val="26"/>
              </w:rPr>
            </w:pPr>
            <w:proofErr w:type="spellStart"/>
            <w:r w:rsidRPr="000869AC">
              <w:rPr>
                <w:b/>
                <w:szCs w:val="26"/>
              </w:rPr>
              <w:t>Mr</w:t>
            </w:r>
            <w:proofErr w:type="spellEnd"/>
            <w:r w:rsidRPr="000869AC">
              <w:rPr>
                <w:b/>
                <w:szCs w:val="26"/>
                <w:lang w:val="vi-VN"/>
              </w:rPr>
              <w:t xml:space="preserve">. </w:t>
            </w:r>
            <w:r w:rsidR="000B673F" w:rsidRPr="000869AC">
              <w:rPr>
                <w:b/>
                <w:szCs w:val="26"/>
              </w:rPr>
              <w:t>NGUYEN CHI TUAN</w:t>
            </w:r>
          </w:p>
        </w:tc>
      </w:tr>
      <w:tr w:rsidR="009925E1" w:rsidRPr="000869AC" w14:paraId="5003B98D" w14:textId="77777777" w:rsidTr="0069161B">
        <w:tc>
          <w:tcPr>
            <w:tcW w:w="1849" w:type="dxa"/>
          </w:tcPr>
          <w:p w14:paraId="13181706" w14:textId="77777777" w:rsidR="009925E1" w:rsidRPr="000869AC" w:rsidRDefault="009925E1" w:rsidP="0069161B">
            <w:pPr>
              <w:widowControl w:val="0"/>
              <w:tabs>
                <w:tab w:val="left" w:pos="3960"/>
              </w:tabs>
              <w:adjustRightInd w:val="0"/>
              <w:spacing w:line="276" w:lineRule="auto"/>
              <w:ind w:hanging="108"/>
              <w:jc w:val="both"/>
              <w:rPr>
                <w:b/>
                <w:szCs w:val="26"/>
              </w:rPr>
            </w:pPr>
            <w:r w:rsidRPr="000869AC">
              <w:rPr>
                <w:b/>
                <w:szCs w:val="26"/>
              </w:rPr>
              <w:t>Title</w:t>
            </w:r>
          </w:p>
        </w:tc>
        <w:tc>
          <w:tcPr>
            <w:tcW w:w="289" w:type="dxa"/>
          </w:tcPr>
          <w:p w14:paraId="1E37FDB9" w14:textId="77777777" w:rsidR="009925E1" w:rsidRPr="000869AC" w:rsidRDefault="009925E1" w:rsidP="0069161B">
            <w:pPr>
              <w:widowControl w:val="0"/>
              <w:tabs>
                <w:tab w:val="left" w:pos="3960"/>
              </w:tabs>
              <w:adjustRightInd w:val="0"/>
              <w:spacing w:line="276" w:lineRule="auto"/>
              <w:jc w:val="both"/>
              <w:rPr>
                <w:szCs w:val="26"/>
              </w:rPr>
            </w:pPr>
            <w:r w:rsidRPr="000869AC">
              <w:rPr>
                <w:szCs w:val="26"/>
              </w:rPr>
              <w:t>:</w:t>
            </w:r>
          </w:p>
        </w:tc>
        <w:tc>
          <w:tcPr>
            <w:tcW w:w="6934" w:type="dxa"/>
          </w:tcPr>
          <w:p w14:paraId="650D730D" w14:textId="6162B3BA" w:rsidR="009925E1" w:rsidRPr="000869AC" w:rsidRDefault="000B673F" w:rsidP="0069161B">
            <w:pPr>
              <w:widowControl w:val="0"/>
              <w:tabs>
                <w:tab w:val="left" w:pos="3960"/>
              </w:tabs>
              <w:adjustRightInd w:val="0"/>
              <w:spacing w:line="276" w:lineRule="auto"/>
              <w:ind w:left="-119"/>
              <w:jc w:val="both"/>
              <w:rPr>
                <w:b/>
                <w:szCs w:val="26"/>
              </w:rPr>
            </w:pPr>
            <w:r w:rsidRPr="000869AC">
              <w:rPr>
                <w:b/>
                <w:szCs w:val="26"/>
              </w:rPr>
              <w:t>Commercial Director</w:t>
            </w:r>
          </w:p>
        </w:tc>
      </w:tr>
    </w:tbl>
    <w:p w14:paraId="1A786F81" w14:textId="64CC141D" w:rsidR="00DB3D65" w:rsidRPr="000869AC" w:rsidRDefault="00E72BCA" w:rsidP="00F02386">
      <w:pPr>
        <w:pStyle w:val="Liste1"/>
        <w:widowControl w:val="0"/>
        <w:spacing w:after="100" w:afterAutospacing="1" w:line="276" w:lineRule="auto"/>
        <w:rPr>
          <w:sz w:val="24"/>
          <w:szCs w:val="26"/>
        </w:rPr>
      </w:pPr>
      <w:r w:rsidRPr="000869AC">
        <w:rPr>
          <w:b/>
          <w:sz w:val="24"/>
          <w:szCs w:val="26"/>
        </w:rPr>
        <w:t>(Hereafter referred to as the</w:t>
      </w:r>
      <w:r w:rsidRPr="000869AC">
        <w:rPr>
          <w:sz w:val="24"/>
          <w:szCs w:val="26"/>
        </w:rPr>
        <w:t xml:space="preserve"> “</w:t>
      </w:r>
      <w:r w:rsidR="0020680C" w:rsidRPr="000869AC">
        <w:rPr>
          <w:b/>
          <w:sz w:val="24"/>
          <w:szCs w:val="26"/>
        </w:rPr>
        <w:t>The Operato</w:t>
      </w:r>
      <w:r w:rsidR="0020680C" w:rsidRPr="000869AC">
        <w:rPr>
          <w:sz w:val="24"/>
          <w:szCs w:val="26"/>
        </w:rPr>
        <w:t>r</w:t>
      </w:r>
      <w:r w:rsidRPr="000869AC">
        <w:rPr>
          <w:sz w:val="24"/>
          <w:szCs w:val="26"/>
        </w:rPr>
        <w:t>”)</w:t>
      </w:r>
      <w:r w:rsidR="00DB3D65" w:rsidRPr="000869AC">
        <w:rPr>
          <w:sz w:val="24"/>
          <w:szCs w:val="26"/>
        </w:rPr>
        <w:t xml:space="preserve"> </w:t>
      </w:r>
    </w:p>
    <w:p w14:paraId="195A7438" w14:textId="77777777" w:rsidR="00E72BCA" w:rsidRPr="000869AC" w:rsidRDefault="00E72BCA" w:rsidP="00B623A7">
      <w:pPr>
        <w:widowControl w:val="0"/>
        <w:adjustRightInd w:val="0"/>
        <w:spacing w:line="276" w:lineRule="auto"/>
        <w:jc w:val="both"/>
        <w:rPr>
          <w:szCs w:val="26"/>
        </w:rPr>
      </w:pPr>
      <w:r w:rsidRPr="000869AC">
        <w:rPr>
          <w:szCs w:val="26"/>
        </w:rPr>
        <w:t xml:space="preserve">The </w:t>
      </w:r>
      <w:r w:rsidR="0020680C" w:rsidRPr="000869AC">
        <w:rPr>
          <w:szCs w:val="26"/>
        </w:rPr>
        <w:t xml:space="preserve">Supplier </w:t>
      </w:r>
      <w:r w:rsidRPr="000869AC">
        <w:rPr>
          <w:szCs w:val="26"/>
        </w:rPr>
        <w:t xml:space="preserve">and the </w:t>
      </w:r>
      <w:r w:rsidR="0020680C" w:rsidRPr="000869AC">
        <w:rPr>
          <w:szCs w:val="26"/>
        </w:rPr>
        <w:t xml:space="preserve">Operator </w:t>
      </w:r>
      <w:r w:rsidRPr="000869AC">
        <w:rPr>
          <w:szCs w:val="26"/>
        </w:rPr>
        <w:t>shall be referred to as a ‘Party’ independently or ‘Parties’ collectively in this Contract.</w:t>
      </w:r>
    </w:p>
    <w:p w14:paraId="4F6FD2E2" w14:textId="12A87CE5" w:rsidR="00261AEC" w:rsidRPr="000869AC" w:rsidRDefault="00E72BCA" w:rsidP="00F02386">
      <w:pPr>
        <w:widowControl w:val="0"/>
        <w:tabs>
          <w:tab w:val="left" w:pos="720"/>
        </w:tabs>
        <w:spacing w:after="100" w:afterAutospacing="1" w:line="276" w:lineRule="auto"/>
        <w:jc w:val="both"/>
        <w:rPr>
          <w:szCs w:val="26"/>
        </w:rPr>
      </w:pPr>
      <w:bookmarkStart w:id="7" w:name="_Toc286071654"/>
      <w:r w:rsidRPr="000869AC">
        <w:rPr>
          <w:szCs w:val="26"/>
        </w:rPr>
        <w:t>Now therefore, the parties hereto, in consideration of the mutual covenants herein expressed, agree with each other as follows:</w:t>
      </w:r>
    </w:p>
    <w:p w14:paraId="0FF9FF9F" w14:textId="04AF48A5" w:rsidR="00564722" w:rsidRPr="000869AC" w:rsidRDefault="0020680C" w:rsidP="002A3572">
      <w:pPr>
        <w:spacing w:after="100" w:afterAutospacing="1" w:line="288" w:lineRule="auto"/>
        <w:jc w:val="both"/>
        <w:rPr>
          <w:b/>
          <w:bCs/>
          <w:color w:val="000000"/>
          <w:szCs w:val="26"/>
          <w:u w:val="single"/>
        </w:rPr>
      </w:pPr>
      <w:r w:rsidRPr="000869AC">
        <w:rPr>
          <w:b/>
          <w:bCs/>
          <w:color w:val="000000"/>
          <w:szCs w:val="26"/>
          <w:u w:val="single"/>
        </w:rPr>
        <w:t>ARTICLE 1:</w:t>
      </w:r>
      <w:r w:rsidR="00B742F5" w:rsidRPr="000869AC">
        <w:rPr>
          <w:b/>
          <w:bCs/>
          <w:color w:val="000000"/>
          <w:szCs w:val="26"/>
          <w:u w:val="single"/>
        </w:rPr>
        <w:t xml:space="preserve"> </w:t>
      </w:r>
      <w:r w:rsidRPr="000869AC">
        <w:rPr>
          <w:b/>
          <w:bCs/>
          <w:color w:val="000000"/>
          <w:szCs w:val="26"/>
          <w:u w:val="single"/>
        </w:rPr>
        <w:t>DEFINITION AND TERMS</w:t>
      </w:r>
    </w:p>
    <w:p w14:paraId="04D0303C" w14:textId="77777777" w:rsidR="0020680C" w:rsidRPr="000869AC" w:rsidRDefault="0020680C" w:rsidP="003831A9">
      <w:pPr>
        <w:widowControl w:val="0"/>
        <w:numPr>
          <w:ilvl w:val="1"/>
          <w:numId w:val="1"/>
        </w:numPr>
        <w:tabs>
          <w:tab w:val="clear" w:pos="612"/>
        </w:tabs>
        <w:spacing w:line="276" w:lineRule="auto"/>
        <w:ind w:left="720" w:hanging="720"/>
        <w:jc w:val="both"/>
        <w:rPr>
          <w:szCs w:val="26"/>
        </w:rPr>
      </w:pPr>
      <w:r w:rsidRPr="000869AC">
        <w:rPr>
          <w:szCs w:val="26"/>
        </w:rPr>
        <w:t>In this Contract, the following terms have the following meanings otherwise provided under this Contract:</w:t>
      </w:r>
    </w:p>
    <w:p w14:paraId="41D72D7C" w14:textId="77777777" w:rsidR="0020680C" w:rsidRPr="000869AC" w:rsidRDefault="0020680C" w:rsidP="003831A9">
      <w:pPr>
        <w:widowControl w:val="0"/>
        <w:numPr>
          <w:ilvl w:val="1"/>
          <w:numId w:val="1"/>
        </w:numPr>
        <w:tabs>
          <w:tab w:val="clear" w:pos="612"/>
        </w:tabs>
        <w:spacing w:line="276" w:lineRule="auto"/>
        <w:ind w:left="720" w:hanging="720"/>
        <w:jc w:val="both"/>
        <w:rPr>
          <w:szCs w:val="26"/>
        </w:rPr>
      </w:pPr>
      <w:r w:rsidRPr="000869AC">
        <w:rPr>
          <w:szCs w:val="26"/>
        </w:rPr>
        <w:t>“</w:t>
      </w:r>
      <w:r w:rsidRPr="000869AC">
        <w:rPr>
          <w:b/>
          <w:szCs w:val="26"/>
        </w:rPr>
        <w:t>Author copyright</w:t>
      </w:r>
      <w:r w:rsidRPr="000869AC">
        <w:rPr>
          <w:szCs w:val="26"/>
        </w:rPr>
        <w:t xml:space="preserve">” is the right of an organization or individual to cooperate in products created or owned by such organization or individual. </w:t>
      </w:r>
    </w:p>
    <w:p w14:paraId="76F8D705" w14:textId="77777777" w:rsidR="0020680C" w:rsidRPr="000869AC" w:rsidRDefault="0020680C" w:rsidP="003831A9">
      <w:pPr>
        <w:widowControl w:val="0"/>
        <w:numPr>
          <w:ilvl w:val="1"/>
          <w:numId w:val="1"/>
        </w:numPr>
        <w:tabs>
          <w:tab w:val="clear" w:pos="612"/>
          <w:tab w:val="num" w:pos="720"/>
        </w:tabs>
        <w:spacing w:line="276" w:lineRule="auto"/>
        <w:ind w:left="720" w:hanging="720"/>
        <w:jc w:val="both"/>
        <w:rPr>
          <w:szCs w:val="26"/>
        </w:rPr>
      </w:pPr>
      <w:r w:rsidRPr="000869AC">
        <w:rPr>
          <w:szCs w:val="26"/>
        </w:rPr>
        <w:t>“</w:t>
      </w:r>
      <w:r w:rsidRPr="000869AC">
        <w:rPr>
          <w:b/>
          <w:szCs w:val="26"/>
        </w:rPr>
        <w:t>Author related right</w:t>
      </w:r>
      <w:r w:rsidRPr="000869AC">
        <w:rPr>
          <w:szCs w:val="26"/>
        </w:rPr>
        <w:t xml:space="preserve">” (hereinafter called related right): is an organization’s/ individual’s right of show, audio and video recording, on air program, satellite signal with decoded program. </w:t>
      </w:r>
    </w:p>
    <w:p w14:paraId="435DC703" w14:textId="41E640FF" w:rsidR="0020680C" w:rsidRPr="000869AC" w:rsidRDefault="0020680C" w:rsidP="003831A9">
      <w:pPr>
        <w:widowControl w:val="0"/>
        <w:numPr>
          <w:ilvl w:val="1"/>
          <w:numId w:val="1"/>
        </w:numPr>
        <w:tabs>
          <w:tab w:val="clear" w:pos="612"/>
          <w:tab w:val="num" w:pos="0"/>
          <w:tab w:val="num" w:pos="720"/>
        </w:tabs>
        <w:spacing w:line="276" w:lineRule="auto"/>
        <w:ind w:left="0" w:firstLine="0"/>
        <w:jc w:val="both"/>
        <w:rPr>
          <w:szCs w:val="26"/>
        </w:rPr>
      </w:pPr>
      <w:r w:rsidRPr="000869AC">
        <w:rPr>
          <w:szCs w:val="26"/>
        </w:rPr>
        <w:t>‘</w:t>
      </w:r>
      <w:r w:rsidRPr="000869AC">
        <w:rPr>
          <w:b/>
          <w:szCs w:val="26"/>
        </w:rPr>
        <w:t>Revenue’</w:t>
      </w:r>
      <w:r w:rsidRPr="000869AC">
        <w:rPr>
          <w:szCs w:val="26"/>
        </w:rPr>
        <w:t>: is the total fee paid by the customers.</w:t>
      </w:r>
    </w:p>
    <w:p w14:paraId="7FA8A304" w14:textId="64EE36E6" w:rsidR="00481D93" w:rsidRPr="000869AC" w:rsidRDefault="00481D93" w:rsidP="003831A9">
      <w:pPr>
        <w:widowControl w:val="0"/>
        <w:numPr>
          <w:ilvl w:val="1"/>
          <w:numId w:val="1"/>
        </w:numPr>
        <w:tabs>
          <w:tab w:val="clear" w:pos="612"/>
        </w:tabs>
        <w:spacing w:line="276" w:lineRule="auto"/>
        <w:ind w:left="720" w:hanging="720"/>
        <w:jc w:val="both"/>
        <w:rPr>
          <w:szCs w:val="26"/>
        </w:rPr>
      </w:pPr>
      <w:r w:rsidRPr="000869AC">
        <w:rPr>
          <w:b/>
          <w:szCs w:val="26"/>
        </w:rPr>
        <w:t>“Revenue sharing”:</w:t>
      </w:r>
      <w:r w:rsidR="00765B73" w:rsidRPr="000869AC">
        <w:rPr>
          <w:szCs w:val="26"/>
        </w:rPr>
        <w:t xml:space="preserve"> is defined as Total Revenue</w:t>
      </w:r>
      <w:r w:rsidRPr="000869AC">
        <w:rPr>
          <w:szCs w:val="26"/>
        </w:rPr>
        <w:t>.</w:t>
      </w:r>
    </w:p>
    <w:p w14:paraId="0382C3FF" w14:textId="0DD4BA33" w:rsidR="0020680C" w:rsidRPr="000869AC" w:rsidRDefault="00624418" w:rsidP="003831A9">
      <w:pPr>
        <w:widowControl w:val="0"/>
        <w:numPr>
          <w:ilvl w:val="1"/>
          <w:numId w:val="1"/>
        </w:numPr>
        <w:tabs>
          <w:tab w:val="clear" w:pos="612"/>
        </w:tabs>
        <w:spacing w:line="276" w:lineRule="auto"/>
        <w:ind w:left="720" w:hanging="720"/>
        <w:jc w:val="both"/>
        <w:rPr>
          <w:szCs w:val="26"/>
        </w:rPr>
      </w:pPr>
      <w:r w:rsidRPr="000869AC">
        <w:rPr>
          <w:szCs w:val="26"/>
        </w:rPr>
        <w:t>“</w:t>
      </w:r>
      <w:r w:rsidRPr="000869AC">
        <w:rPr>
          <w:b/>
          <w:szCs w:val="26"/>
        </w:rPr>
        <w:t>Customers”</w:t>
      </w:r>
      <w:r w:rsidRPr="000869AC">
        <w:rPr>
          <w:szCs w:val="26"/>
        </w:rPr>
        <w:t xml:space="preserve"> these are the operator’s subscribers who </w:t>
      </w:r>
      <w:r w:rsidR="00800527" w:rsidRPr="000869AC">
        <w:rPr>
          <w:szCs w:val="26"/>
        </w:rPr>
        <w:t>use</w:t>
      </w:r>
      <w:r w:rsidRPr="000869AC">
        <w:rPr>
          <w:szCs w:val="26"/>
        </w:rPr>
        <w:t xml:space="preserve"> the </w:t>
      </w:r>
      <w:r w:rsidR="00B72EE5" w:rsidRPr="000869AC">
        <w:rPr>
          <w:b/>
          <w:szCs w:val="26"/>
        </w:rPr>
        <w:t>REVERSE AUCTION</w:t>
      </w:r>
      <w:r w:rsidR="005671B1" w:rsidRPr="000869AC">
        <w:rPr>
          <w:szCs w:val="26"/>
        </w:rPr>
        <w:t xml:space="preserve"> </w:t>
      </w:r>
      <w:r w:rsidRPr="000869AC">
        <w:rPr>
          <w:szCs w:val="26"/>
        </w:rPr>
        <w:t>service.</w:t>
      </w:r>
    </w:p>
    <w:p w14:paraId="4AA5C4B5" w14:textId="77777777" w:rsidR="00564722" w:rsidRPr="000869AC" w:rsidRDefault="00E72BCA" w:rsidP="00330BC9">
      <w:pPr>
        <w:spacing w:after="100" w:afterAutospacing="1" w:line="288" w:lineRule="auto"/>
        <w:jc w:val="both"/>
        <w:rPr>
          <w:b/>
          <w:bCs/>
          <w:color w:val="000000"/>
          <w:szCs w:val="26"/>
          <w:u w:val="single"/>
        </w:rPr>
      </w:pPr>
      <w:bookmarkStart w:id="8" w:name="_Toc288059256"/>
      <w:r w:rsidRPr="000869AC">
        <w:rPr>
          <w:b/>
          <w:bCs/>
          <w:color w:val="000000"/>
          <w:szCs w:val="26"/>
          <w:u w:val="single"/>
        </w:rPr>
        <w:t xml:space="preserve">ARTICLE </w:t>
      </w:r>
      <w:r w:rsidR="00624418" w:rsidRPr="000869AC">
        <w:rPr>
          <w:b/>
          <w:bCs/>
          <w:color w:val="000000"/>
          <w:szCs w:val="26"/>
          <w:u w:val="single"/>
        </w:rPr>
        <w:t>2</w:t>
      </w:r>
      <w:r w:rsidRPr="000869AC">
        <w:rPr>
          <w:b/>
          <w:bCs/>
          <w:color w:val="000000"/>
          <w:szCs w:val="26"/>
          <w:u w:val="single"/>
        </w:rPr>
        <w:t>: INTERPRETATION</w:t>
      </w:r>
      <w:bookmarkEnd w:id="8"/>
    </w:p>
    <w:p w14:paraId="54784100" w14:textId="4BCFF2D7" w:rsidR="00E72BCA" w:rsidRPr="000869AC" w:rsidRDefault="00E72BCA" w:rsidP="00330BC9">
      <w:pPr>
        <w:widowControl w:val="0"/>
        <w:tabs>
          <w:tab w:val="center" w:pos="4535"/>
        </w:tabs>
        <w:spacing w:before="100" w:beforeAutospacing="1" w:line="276" w:lineRule="auto"/>
        <w:jc w:val="both"/>
        <w:rPr>
          <w:b/>
          <w:szCs w:val="26"/>
        </w:rPr>
      </w:pPr>
      <w:r w:rsidRPr="000869AC">
        <w:rPr>
          <w:szCs w:val="26"/>
        </w:rPr>
        <w:t>In this Contract:</w:t>
      </w:r>
    </w:p>
    <w:p w14:paraId="24627066" w14:textId="0D08D826" w:rsidR="00E72BCA" w:rsidRPr="000869AC" w:rsidRDefault="00E72BCA" w:rsidP="003831A9">
      <w:pPr>
        <w:pStyle w:val="Prrafodelista"/>
        <w:widowControl w:val="0"/>
        <w:numPr>
          <w:ilvl w:val="1"/>
          <w:numId w:val="3"/>
        </w:numPr>
        <w:spacing w:line="276" w:lineRule="auto"/>
        <w:ind w:left="720" w:hanging="720"/>
        <w:jc w:val="both"/>
        <w:rPr>
          <w:szCs w:val="26"/>
        </w:rPr>
      </w:pPr>
      <w:r w:rsidRPr="000869AC">
        <w:rPr>
          <w:szCs w:val="26"/>
        </w:rPr>
        <w:t>Words denoting the singular shall include the plural and vice versa;</w:t>
      </w:r>
    </w:p>
    <w:p w14:paraId="6F7EB2E6" w14:textId="77777777" w:rsidR="00E72BCA" w:rsidRPr="000869AC" w:rsidRDefault="00E72BCA" w:rsidP="0089104A">
      <w:pPr>
        <w:pStyle w:val="Prrafodelista"/>
        <w:widowControl w:val="0"/>
        <w:numPr>
          <w:ilvl w:val="1"/>
          <w:numId w:val="3"/>
        </w:numPr>
        <w:spacing w:line="276" w:lineRule="auto"/>
        <w:ind w:left="720" w:hanging="720"/>
        <w:jc w:val="both"/>
        <w:rPr>
          <w:szCs w:val="26"/>
        </w:rPr>
      </w:pPr>
      <w:r w:rsidRPr="000869AC">
        <w:rPr>
          <w:szCs w:val="26"/>
        </w:rPr>
        <w:lastRenderedPageBreak/>
        <w:t>Headings are for convenience of reference only and shall not affect the construction or interpretation of the provisions of this Contract;</w:t>
      </w:r>
    </w:p>
    <w:p w14:paraId="6AA20415" w14:textId="67FB1504" w:rsidR="00E72BCA" w:rsidRPr="000869AC" w:rsidRDefault="00E72BCA" w:rsidP="0089104A">
      <w:pPr>
        <w:pStyle w:val="Prrafodelista"/>
        <w:widowControl w:val="0"/>
        <w:numPr>
          <w:ilvl w:val="1"/>
          <w:numId w:val="3"/>
        </w:numPr>
        <w:spacing w:line="276" w:lineRule="auto"/>
        <w:ind w:left="720" w:hanging="720"/>
        <w:jc w:val="both"/>
        <w:rPr>
          <w:szCs w:val="26"/>
        </w:rPr>
      </w:pPr>
      <w:r w:rsidRPr="000869AC">
        <w:rPr>
          <w:szCs w:val="26"/>
        </w:rPr>
        <w:t>A reference to a “Law” shall include all applicable</w:t>
      </w:r>
      <w:ins w:id="9" w:author="Diana Carolina Figueroa Salazar" w:date="2021-11-22T14:17:00Z">
        <w:r w:rsidR="00DA2C3B" w:rsidRPr="000869AC">
          <w:rPr>
            <w:szCs w:val="26"/>
          </w:rPr>
          <w:t xml:space="preserve"> Peruvian</w:t>
        </w:r>
      </w:ins>
      <w:r w:rsidRPr="000869AC">
        <w:rPr>
          <w:szCs w:val="26"/>
        </w:rPr>
        <w:t xml:space="preserve"> laws and regulations as well as all amendments of such Law for the time being in force and any other Law enacted in substitution and all regulations (including decrees, orders and other executive instruments issued by any governmental entity), proclamations, ordinances and articles of association for the time being in force under that Law and any notice, demand, order, direction, requirement or obligation under or pursuant to that Law or those regulations, proclamations, ordinances and articles of association;</w:t>
      </w:r>
    </w:p>
    <w:p w14:paraId="6483946F" w14:textId="77777777" w:rsidR="00E72BCA" w:rsidRPr="000869AC" w:rsidRDefault="00E72BCA" w:rsidP="0089104A">
      <w:pPr>
        <w:pStyle w:val="Prrafodelista"/>
        <w:widowControl w:val="0"/>
        <w:numPr>
          <w:ilvl w:val="1"/>
          <w:numId w:val="3"/>
        </w:numPr>
        <w:spacing w:line="276" w:lineRule="auto"/>
        <w:ind w:left="720" w:hanging="720"/>
        <w:jc w:val="both"/>
        <w:rPr>
          <w:szCs w:val="26"/>
        </w:rPr>
      </w:pPr>
      <w:bookmarkStart w:id="10" w:name="_DV_M152"/>
      <w:bookmarkEnd w:id="10"/>
      <w:r w:rsidRPr="000869AC">
        <w:rPr>
          <w:szCs w:val="26"/>
        </w:rPr>
        <w:t>Where the consent or approval of a Party to this Contract is required hereunder to any act, matter, or thing, such requirement shall, in the absence of any express stipulation to the contrary herein, mean the prior consent or approval (as the case may be) in writing in the reasonable discretion of such Party;</w:t>
      </w:r>
    </w:p>
    <w:p w14:paraId="26E25B5D" w14:textId="77777777" w:rsidR="00E72BCA" w:rsidRPr="000869AC" w:rsidRDefault="00E72BCA" w:rsidP="0089104A">
      <w:pPr>
        <w:pStyle w:val="Prrafodelista"/>
        <w:widowControl w:val="0"/>
        <w:numPr>
          <w:ilvl w:val="1"/>
          <w:numId w:val="3"/>
        </w:numPr>
        <w:spacing w:line="276" w:lineRule="auto"/>
        <w:ind w:left="720" w:hanging="720"/>
        <w:jc w:val="both"/>
        <w:rPr>
          <w:szCs w:val="26"/>
        </w:rPr>
      </w:pPr>
      <w:bookmarkStart w:id="11" w:name="_Toc254036644"/>
      <w:r w:rsidRPr="000869AC">
        <w:rPr>
          <w:szCs w:val="26"/>
        </w:rPr>
        <w:t xml:space="preserve">When calculating a period of time within which or following which any act is to be done or step taken, the date which is the reference day in calculating such period shall be excluded and the period of time shall end on its last day at </w:t>
      </w:r>
      <w:r w:rsidRPr="000869AC">
        <w:rPr>
          <w:b/>
          <w:szCs w:val="26"/>
        </w:rPr>
        <w:t>11:59 </w:t>
      </w:r>
      <w:r w:rsidR="00513F45" w:rsidRPr="000869AC">
        <w:rPr>
          <w:b/>
          <w:szCs w:val="26"/>
        </w:rPr>
        <w:t>PM</w:t>
      </w:r>
      <w:r w:rsidRPr="000869AC">
        <w:rPr>
          <w:szCs w:val="26"/>
        </w:rPr>
        <w:t xml:space="preserve">. If this period has to be calculated in Working Days and if the last day of such period is not a </w:t>
      </w:r>
      <w:r w:rsidRPr="000869AC">
        <w:rPr>
          <w:b/>
          <w:szCs w:val="26"/>
        </w:rPr>
        <w:t>Working Day</w:t>
      </w:r>
      <w:r w:rsidRPr="000869AC">
        <w:rPr>
          <w:szCs w:val="26"/>
        </w:rPr>
        <w:t xml:space="preserve">, the period shall end on the next day which is a </w:t>
      </w:r>
      <w:r w:rsidRPr="000869AC">
        <w:rPr>
          <w:b/>
          <w:szCs w:val="26"/>
        </w:rPr>
        <w:t>Working Day</w:t>
      </w:r>
      <w:r w:rsidRPr="000869AC">
        <w:rPr>
          <w:szCs w:val="26"/>
        </w:rPr>
        <w:t>;</w:t>
      </w:r>
      <w:bookmarkStart w:id="12" w:name="_DV_M127"/>
      <w:bookmarkEnd w:id="11"/>
      <w:bookmarkEnd w:id="12"/>
    </w:p>
    <w:p w14:paraId="54D7CDFC" w14:textId="77777777" w:rsidR="00E72BCA" w:rsidRPr="000869AC" w:rsidRDefault="00E72BCA" w:rsidP="0089104A">
      <w:pPr>
        <w:pStyle w:val="Prrafodelista"/>
        <w:widowControl w:val="0"/>
        <w:numPr>
          <w:ilvl w:val="1"/>
          <w:numId w:val="3"/>
        </w:numPr>
        <w:spacing w:before="100" w:beforeAutospacing="1" w:after="100" w:afterAutospacing="1" w:line="276" w:lineRule="auto"/>
        <w:ind w:left="720" w:hanging="720"/>
        <w:jc w:val="both"/>
        <w:rPr>
          <w:szCs w:val="26"/>
        </w:rPr>
      </w:pPr>
      <w:bookmarkStart w:id="13" w:name="_Toc254036645"/>
      <w:r w:rsidRPr="000869AC">
        <w:rPr>
          <w:szCs w:val="26"/>
        </w:rPr>
        <w:t>The words “in particular”, “include”, “includes” and “including” shall be deemed to be followed by the phrase “without limitation”.</w:t>
      </w:r>
      <w:bookmarkEnd w:id="13"/>
    </w:p>
    <w:bookmarkEnd w:id="7"/>
    <w:p w14:paraId="76061628" w14:textId="77777777" w:rsidR="00564722" w:rsidRPr="000869AC" w:rsidRDefault="00E72BCA" w:rsidP="00545B66">
      <w:pPr>
        <w:spacing w:after="100" w:afterAutospacing="1" w:line="288" w:lineRule="auto"/>
        <w:jc w:val="both"/>
        <w:rPr>
          <w:sz w:val="22"/>
        </w:rPr>
      </w:pPr>
      <w:r w:rsidRPr="000869AC">
        <w:rPr>
          <w:b/>
          <w:bCs/>
          <w:color w:val="000000"/>
          <w:szCs w:val="26"/>
          <w:u w:val="single"/>
        </w:rPr>
        <w:t xml:space="preserve">ARTICLE </w:t>
      </w:r>
      <w:r w:rsidR="00624418" w:rsidRPr="000869AC">
        <w:rPr>
          <w:b/>
          <w:bCs/>
          <w:color w:val="000000"/>
          <w:szCs w:val="26"/>
          <w:u w:val="single"/>
        </w:rPr>
        <w:t>3</w:t>
      </w:r>
      <w:r w:rsidRPr="000869AC">
        <w:rPr>
          <w:b/>
          <w:bCs/>
          <w:color w:val="000000"/>
          <w:szCs w:val="26"/>
          <w:u w:val="single"/>
        </w:rPr>
        <w:t>: SCOPE OF CONTRACT</w:t>
      </w:r>
    </w:p>
    <w:p w14:paraId="628D0606" w14:textId="2746151D" w:rsidR="00295E99" w:rsidRPr="000869AC" w:rsidRDefault="00624418" w:rsidP="00E34485">
      <w:pPr>
        <w:pStyle w:val="Prrafodelista"/>
        <w:widowControl w:val="0"/>
        <w:numPr>
          <w:ilvl w:val="1"/>
          <w:numId w:val="22"/>
        </w:numPr>
        <w:spacing w:before="100" w:beforeAutospacing="1" w:after="100" w:afterAutospacing="1" w:line="276" w:lineRule="auto"/>
        <w:ind w:left="720" w:hanging="720"/>
        <w:jc w:val="both"/>
        <w:rPr>
          <w:szCs w:val="26"/>
        </w:rPr>
      </w:pPr>
      <w:r w:rsidRPr="000869AC">
        <w:rPr>
          <w:szCs w:val="26"/>
        </w:rPr>
        <w:t xml:space="preserve">The Supplier agrees to provide the </w:t>
      </w:r>
      <w:r w:rsidR="00B72EE5" w:rsidRPr="000869AC">
        <w:rPr>
          <w:b/>
          <w:szCs w:val="26"/>
        </w:rPr>
        <w:t>REVERSE AUCTION</w:t>
      </w:r>
      <w:r w:rsidR="005671B1" w:rsidRPr="000869AC">
        <w:rPr>
          <w:szCs w:val="26"/>
        </w:rPr>
        <w:t xml:space="preserve"> </w:t>
      </w:r>
      <w:r w:rsidRPr="000869AC">
        <w:rPr>
          <w:szCs w:val="26"/>
        </w:rPr>
        <w:t>service</w:t>
      </w:r>
      <w:r w:rsidR="007634A3" w:rsidRPr="000869AC">
        <w:rPr>
          <w:szCs w:val="26"/>
        </w:rPr>
        <w:t xml:space="preserve"> with </w:t>
      </w:r>
      <w:r w:rsidR="0089104A" w:rsidRPr="000869AC">
        <w:rPr>
          <w:szCs w:val="26"/>
        </w:rPr>
        <w:t xml:space="preserve">the technical specification </w:t>
      </w:r>
      <w:r w:rsidR="003121E3" w:rsidRPr="000869AC">
        <w:rPr>
          <w:szCs w:val="26"/>
        </w:rPr>
        <w:t>agreed by Parties as specified in Annex 02</w:t>
      </w:r>
      <w:r w:rsidRPr="000869AC">
        <w:rPr>
          <w:szCs w:val="26"/>
        </w:rPr>
        <w:t xml:space="preserve"> on the Operator’s Mobile Network for the mutual benefit of the parties pursuant </w:t>
      </w:r>
      <w:r w:rsidR="00123477" w:rsidRPr="000869AC">
        <w:rPr>
          <w:szCs w:val="26"/>
        </w:rPr>
        <w:t xml:space="preserve">to the </w:t>
      </w:r>
      <w:r w:rsidRPr="000869AC">
        <w:rPr>
          <w:szCs w:val="26"/>
        </w:rPr>
        <w:t xml:space="preserve">Laws of </w:t>
      </w:r>
      <w:r w:rsidR="000D2C41" w:rsidRPr="000869AC">
        <w:rPr>
          <w:szCs w:val="26"/>
        </w:rPr>
        <w:t>Peru</w:t>
      </w:r>
      <w:r w:rsidRPr="000869AC">
        <w:rPr>
          <w:szCs w:val="26"/>
        </w:rPr>
        <w:t>.</w:t>
      </w:r>
    </w:p>
    <w:p w14:paraId="572CFA02" w14:textId="35817DA7" w:rsidR="009925E1" w:rsidRPr="000869AC" w:rsidRDefault="009925E1" w:rsidP="0089104A">
      <w:pPr>
        <w:pStyle w:val="Prrafodelista"/>
        <w:widowControl w:val="0"/>
        <w:spacing w:before="100" w:beforeAutospacing="1" w:after="100" w:afterAutospacing="1" w:line="276" w:lineRule="auto"/>
        <w:jc w:val="both"/>
        <w:rPr>
          <w:szCs w:val="26"/>
        </w:rPr>
      </w:pPr>
      <w:r w:rsidRPr="000869AC">
        <w:rPr>
          <w:szCs w:val="26"/>
        </w:rPr>
        <w:t xml:space="preserve">Implementation site: </w:t>
      </w:r>
      <w:r w:rsidR="00E351E0" w:rsidRPr="000869AC">
        <w:rPr>
          <w:b/>
          <w:szCs w:val="26"/>
        </w:rPr>
        <w:t>VIETTEL PERU S.A.C</w:t>
      </w:r>
      <w:r w:rsidRPr="000869AC">
        <w:rPr>
          <w:szCs w:val="26"/>
        </w:rPr>
        <w:t>.</w:t>
      </w:r>
    </w:p>
    <w:p w14:paraId="737FF2CB" w14:textId="3C4956D4" w:rsidR="009925E1" w:rsidRPr="000869AC" w:rsidRDefault="009925E1" w:rsidP="00E34485">
      <w:pPr>
        <w:pStyle w:val="Prrafodelista"/>
        <w:widowControl w:val="0"/>
        <w:numPr>
          <w:ilvl w:val="1"/>
          <w:numId w:val="22"/>
        </w:numPr>
        <w:spacing w:before="100" w:beforeAutospacing="1" w:after="100" w:afterAutospacing="1" w:line="276" w:lineRule="auto"/>
        <w:ind w:left="720" w:hanging="720"/>
        <w:jc w:val="both"/>
        <w:rPr>
          <w:szCs w:val="26"/>
          <w:lang w:val="es-PE"/>
        </w:rPr>
      </w:pPr>
      <w:r w:rsidRPr="000869AC">
        <w:rPr>
          <w:szCs w:val="26"/>
          <w:lang w:val="es-PE"/>
        </w:rPr>
        <w:t xml:space="preserve">Address: </w:t>
      </w:r>
      <w:r w:rsidR="00D21ADB" w:rsidRPr="000869AC">
        <w:rPr>
          <w:sz w:val="22"/>
          <w:lang w:val="es-ES"/>
        </w:rPr>
        <w:t xml:space="preserve">Calle 21 No.878, San Isidro, Lima, </w:t>
      </w:r>
      <w:proofErr w:type="spellStart"/>
      <w:r w:rsidR="00D21ADB" w:rsidRPr="000869AC">
        <w:rPr>
          <w:sz w:val="22"/>
          <w:lang w:val="es-ES"/>
        </w:rPr>
        <w:t>Peru</w:t>
      </w:r>
      <w:proofErr w:type="spellEnd"/>
    </w:p>
    <w:p w14:paraId="76F342FF" w14:textId="296790DE" w:rsidR="00E72BCA" w:rsidRPr="000869AC" w:rsidRDefault="00E72BCA" w:rsidP="00E34485">
      <w:pPr>
        <w:pStyle w:val="Prrafodelista"/>
        <w:widowControl w:val="0"/>
        <w:numPr>
          <w:ilvl w:val="1"/>
          <w:numId w:val="22"/>
        </w:numPr>
        <w:tabs>
          <w:tab w:val="left" w:pos="720"/>
        </w:tabs>
        <w:spacing w:before="100" w:beforeAutospacing="1" w:line="276" w:lineRule="auto"/>
        <w:ind w:left="720" w:hanging="720"/>
        <w:jc w:val="both"/>
        <w:rPr>
          <w:szCs w:val="26"/>
        </w:rPr>
      </w:pPr>
      <w:r w:rsidRPr="000869AC">
        <w:rPr>
          <w:szCs w:val="26"/>
        </w:rPr>
        <w:t>The following Annexes attached hereto shall constitute integral parts of this Contract:</w:t>
      </w:r>
    </w:p>
    <w:p w14:paraId="33B5303C" w14:textId="23B0E6E0" w:rsidR="0093092C" w:rsidRPr="000869AC" w:rsidRDefault="00E72BCA" w:rsidP="0093092C">
      <w:pPr>
        <w:widowControl w:val="0"/>
        <w:numPr>
          <w:ilvl w:val="0"/>
          <w:numId w:val="2"/>
        </w:numPr>
        <w:spacing w:line="276" w:lineRule="auto"/>
        <w:jc w:val="both"/>
        <w:rPr>
          <w:b/>
          <w:i/>
          <w:szCs w:val="26"/>
        </w:rPr>
      </w:pPr>
      <w:r w:rsidRPr="000869AC">
        <w:rPr>
          <w:b/>
          <w:i/>
          <w:szCs w:val="26"/>
        </w:rPr>
        <w:t xml:space="preserve">Annex </w:t>
      </w:r>
      <w:r w:rsidR="00D83642" w:rsidRPr="000869AC">
        <w:rPr>
          <w:b/>
          <w:i/>
          <w:szCs w:val="26"/>
        </w:rPr>
        <w:t>0</w:t>
      </w:r>
      <w:r w:rsidRPr="000869AC">
        <w:rPr>
          <w:b/>
          <w:i/>
          <w:szCs w:val="26"/>
        </w:rPr>
        <w:t>1:</w:t>
      </w:r>
      <w:r w:rsidRPr="000869AC">
        <w:rPr>
          <w:b/>
          <w:i/>
          <w:szCs w:val="26"/>
        </w:rPr>
        <w:tab/>
      </w:r>
      <w:r w:rsidR="0093092C" w:rsidRPr="000869AC">
        <w:rPr>
          <w:b/>
          <w:i/>
          <w:szCs w:val="26"/>
        </w:rPr>
        <w:t>Scale</w:t>
      </w:r>
      <w:r w:rsidR="0093092C" w:rsidRPr="000869AC">
        <w:rPr>
          <w:b/>
          <w:i/>
          <w:szCs w:val="26"/>
          <w:lang w:val="vi-VN"/>
        </w:rPr>
        <w:t xml:space="preserve"> of charge</w:t>
      </w:r>
      <w:r w:rsidR="0093092C" w:rsidRPr="000869AC">
        <w:rPr>
          <w:b/>
          <w:i/>
          <w:szCs w:val="26"/>
        </w:rPr>
        <w:t>,</w:t>
      </w:r>
      <w:r w:rsidR="0093092C" w:rsidRPr="000869AC">
        <w:rPr>
          <w:b/>
          <w:i/>
          <w:szCs w:val="26"/>
          <w:lang w:val="vi-VN"/>
        </w:rPr>
        <w:t xml:space="preserve"> Revenue share</w:t>
      </w:r>
      <w:r w:rsidR="0093092C" w:rsidRPr="000869AC">
        <w:rPr>
          <w:b/>
          <w:i/>
          <w:szCs w:val="26"/>
        </w:rPr>
        <w:t xml:space="preserve"> and</w:t>
      </w:r>
      <w:r w:rsidR="0093092C" w:rsidRPr="000869AC">
        <w:rPr>
          <w:b/>
          <w:i/>
          <w:szCs w:val="26"/>
          <w:lang w:val="vi-VN"/>
        </w:rPr>
        <w:t xml:space="preserve"> payment.</w:t>
      </w:r>
    </w:p>
    <w:p w14:paraId="3F701EB1" w14:textId="3103D6BC" w:rsidR="00564722" w:rsidRPr="000869AC" w:rsidRDefault="00E72BCA" w:rsidP="00A458BC">
      <w:pPr>
        <w:widowControl w:val="0"/>
        <w:numPr>
          <w:ilvl w:val="0"/>
          <w:numId w:val="2"/>
        </w:numPr>
        <w:spacing w:line="276" w:lineRule="auto"/>
        <w:jc w:val="both"/>
        <w:rPr>
          <w:b/>
          <w:i/>
          <w:szCs w:val="26"/>
        </w:rPr>
      </w:pPr>
      <w:r w:rsidRPr="000869AC">
        <w:rPr>
          <w:b/>
          <w:i/>
          <w:szCs w:val="26"/>
        </w:rPr>
        <w:t xml:space="preserve">Annex </w:t>
      </w:r>
      <w:r w:rsidR="00D83642" w:rsidRPr="000869AC">
        <w:rPr>
          <w:b/>
          <w:i/>
          <w:szCs w:val="26"/>
        </w:rPr>
        <w:t>0</w:t>
      </w:r>
      <w:r w:rsidRPr="000869AC">
        <w:rPr>
          <w:b/>
          <w:i/>
          <w:szCs w:val="26"/>
        </w:rPr>
        <w:t>2:</w:t>
      </w:r>
      <w:r w:rsidRPr="000869AC">
        <w:rPr>
          <w:b/>
          <w:i/>
          <w:szCs w:val="26"/>
        </w:rPr>
        <w:tab/>
      </w:r>
      <w:r w:rsidR="00195C65" w:rsidRPr="000869AC">
        <w:rPr>
          <w:b/>
          <w:i/>
          <w:szCs w:val="26"/>
        </w:rPr>
        <w:t xml:space="preserve">Technical </w:t>
      </w:r>
      <w:r w:rsidR="00261AEC" w:rsidRPr="000869AC">
        <w:rPr>
          <w:b/>
          <w:i/>
          <w:szCs w:val="26"/>
        </w:rPr>
        <w:t>Specification</w:t>
      </w:r>
      <w:r w:rsidR="0093092C" w:rsidRPr="000869AC">
        <w:rPr>
          <w:b/>
          <w:i/>
          <w:szCs w:val="26"/>
          <w:lang w:val="vi-VN"/>
        </w:rPr>
        <w:t>.</w:t>
      </w:r>
    </w:p>
    <w:p w14:paraId="4B56368E" w14:textId="77777777" w:rsidR="00195C65" w:rsidRPr="000869AC" w:rsidRDefault="00195C65" w:rsidP="00A458BC">
      <w:pPr>
        <w:widowControl w:val="0"/>
        <w:numPr>
          <w:ilvl w:val="0"/>
          <w:numId w:val="2"/>
        </w:numPr>
        <w:spacing w:line="276" w:lineRule="auto"/>
        <w:jc w:val="both"/>
        <w:rPr>
          <w:b/>
          <w:i/>
          <w:szCs w:val="26"/>
        </w:rPr>
      </w:pPr>
      <w:r w:rsidRPr="000869AC">
        <w:rPr>
          <w:b/>
          <w:i/>
          <w:szCs w:val="26"/>
        </w:rPr>
        <w:t xml:space="preserve">Annex </w:t>
      </w:r>
      <w:r w:rsidR="00B23F6B" w:rsidRPr="000869AC">
        <w:rPr>
          <w:b/>
          <w:i/>
          <w:szCs w:val="26"/>
        </w:rPr>
        <w:t>0</w:t>
      </w:r>
      <w:r w:rsidRPr="000869AC">
        <w:rPr>
          <w:b/>
          <w:i/>
          <w:szCs w:val="26"/>
        </w:rPr>
        <w:t>3:     Contact points.</w:t>
      </w:r>
    </w:p>
    <w:p w14:paraId="735A71CD" w14:textId="0B15FBF6" w:rsidR="009B19DB" w:rsidRPr="000869AC" w:rsidRDefault="001770DA" w:rsidP="009B19DB">
      <w:pPr>
        <w:widowControl w:val="0"/>
        <w:spacing w:before="100" w:beforeAutospacing="1" w:after="100" w:afterAutospacing="1" w:line="276" w:lineRule="auto"/>
        <w:jc w:val="both"/>
        <w:rPr>
          <w:szCs w:val="26"/>
        </w:rPr>
      </w:pPr>
      <w:r w:rsidRPr="000869AC">
        <w:rPr>
          <w:szCs w:val="26"/>
        </w:rPr>
        <w:t>Any change/modification and annexes after the signing date of this contract shall be agreed and signed from both Parties</w:t>
      </w:r>
      <w:ins w:id="14" w:author="Diana Figueroa" w:date="2021-11-18T11:09:00Z">
        <w:r w:rsidR="00027B87" w:rsidRPr="000869AC">
          <w:rPr>
            <w:szCs w:val="26"/>
          </w:rPr>
          <w:t xml:space="preserve"> through an Addendum</w:t>
        </w:r>
      </w:ins>
      <w:r w:rsidRPr="000869AC">
        <w:rPr>
          <w:szCs w:val="26"/>
        </w:rPr>
        <w:t>.</w:t>
      </w:r>
    </w:p>
    <w:p w14:paraId="07539022" w14:textId="052C70EA" w:rsidR="00564722" w:rsidRPr="000869AC" w:rsidRDefault="00195C65" w:rsidP="00EE3042">
      <w:pPr>
        <w:widowControl w:val="0"/>
        <w:tabs>
          <w:tab w:val="left" w:pos="720"/>
        </w:tabs>
        <w:spacing w:before="100" w:beforeAutospacing="1" w:after="100" w:afterAutospacing="1" w:line="276" w:lineRule="auto"/>
        <w:jc w:val="both"/>
        <w:rPr>
          <w:b/>
          <w:bCs/>
          <w:color w:val="000000"/>
          <w:szCs w:val="26"/>
          <w:u w:val="single"/>
        </w:rPr>
      </w:pPr>
      <w:bookmarkStart w:id="15" w:name="_Toc286071656"/>
      <w:r w:rsidRPr="000869AC">
        <w:rPr>
          <w:b/>
          <w:bCs/>
          <w:snapToGrid w:val="0"/>
          <w:szCs w:val="26"/>
          <w:u w:val="single"/>
        </w:rPr>
        <w:t>ARTICLE 4</w:t>
      </w:r>
      <w:r w:rsidRPr="000869AC">
        <w:rPr>
          <w:b/>
          <w:szCs w:val="26"/>
          <w:u w:val="single"/>
        </w:rPr>
        <w:t>:</w:t>
      </w:r>
      <w:r w:rsidRPr="000869AC">
        <w:rPr>
          <w:szCs w:val="26"/>
          <w:u w:val="single"/>
        </w:rPr>
        <w:t xml:space="preserve"> </w:t>
      </w:r>
      <w:r w:rsidRPr="000869AC">
        <w:rPr>
          <w:b/>
          <w:bCs/>
          <w:color w:val="000000"/>
          <w:szCs w:val="26"/>
          <w:u w:val="single"/>
        </w:rPr>
        <w:t>RESPONSIBILITIES OF THE OPERATOR</w:t>
      </w:r>
    </w:p>
    <w:p w14:paraId="2BCD1157" w14:textId="74688D29" w:rsidR="00195C65" w:rsidRPr="000869AC" w:rsidRDefault="00195C65" w:rsidP="00E34485">
      <w:pPr>
        <w:pStyle w:val="Prrafodelista"/>
        <w:widowControl w:val="0"/>
        <w:numPr>
          <w:ilvl w:val="1"/>
          <w:numId w:val="23"/>
        </w:numPr>
        <w:tabs>
          <w:tab w:val="left" w:pos="720"/>
        </w:tabs>
        <w:spacing w:before="100" w:beforeAutospacing="1" w:after="100" w:afterAutospacing="1" w:line="276" w:lineRule="auto"/>
        <w:ind w:left="720" w:hanging="720"/>
        <w:jc w:val="both"/>
        <w:rPr>
          <w:szCs w:val="26"/>
        </w:rPr>
      </w:pPr>
      <w:r w:rsidRPr="000869AC">
        <w:rPr>
          <w:szCs w:val="26"/>
        </w:rPr>
        <w:t>Invest in the entire system (servers, transmission network devices and information security</w:t>
      </w:r>
      <w:del w:id="16" w:author="Diana Figueroa" w:date="2021-11-18T11:18:00Z">
        <w:r w:rsidRPr="000869AC" w:rsidDel="006B3EC2">
          <w:rPr>
            <w:szCs w:val="26"/>
          </w:rPr>
          <w:delText>…</w:delText>
        </w:r>
      </w:del>
      <w:r w:rsidRPr="000869AC">
        <w:rPr>
          <w:szCs w:val="26"/>
        </w:rPr>
        <w:t>) and investment arising in the service deployment process;</w:t>
      </w:r>
    </w:p>
    <w:p w14:paraId="751EF7CA" w14:textId="3ABCDD97" w:rsidR="00195C65" w:rsidRPr="000869AC" w:rsidRDefault="00195C65" w:rsidP="00E34485">
      <w:pPr>
        <w:pStyle w:val="Prrafodelista"/>
        <w:widowControl w:val="0"/>
        <w:numPr>
          <w:ilvl w:val="1"/>
          <w:numId w:val="23"/>
        </w:numPr>
        <w:tabs>
          <w:tab w:val="left" w:pos="720"/>
        </w:tabs>
        <w:spacing w:before="100" w:beforeAutospacing="1" w:after="100" w:afterAutospacing="1" w:line="276" w:lineRule="auto"/>
        <w:ind w:left="720" w:hanging="720"/>
        <w:jc w:val="both"/>
        <w:rPr>
          <w:szCs w:val="26"/>
        </w:rPr>
      </w:pPr>
      <w:r w:rsidRPr="000869AC">
        <w:rPr>
          <w:szCs w:val="26"/>
        </w:rPr>
        <w:t xml:space="preserve">Provide </w:t>
      </w:r>
      <w:r w:rsidR="00B72EE5" w:rsidRPr="000869AC">
        <w:rPr>
          <w:b/>
          <w:szCs w:val="26"/>
        </w:rPr>
        <w:t>REVERSE AUCTION</w:t>
      </w:r>
      <w:r w:rsidR="005671B1" w:rsidRPr="000869AC">
        <w:rPr>
          <w:szCs w:val="26"/>
        </w:rPr>
        <w:t xml:space="preserve"> </w:t>
      </w:r>
      <w:r w:rsidRPr="000869AC">
        <w:rPr>
          <w:szCs w:val="26"/>
        </w:rPr>
        <w:t>service to subscribers;</w:t>
      </w:r>
    </w:p>
    <w:p w14:paraId="401501A2" w14:textId="34129C3D" w:rsidR="00195C65" w:rsidRPr="000869AC" w:rsidRDefault="00195C65" w:rsidP="00E34485">
      <w:pPr>
        <w:pStyle w:val="Prrafodelista"/>
        <w:widowControl w:val="0"/>
        <w:numPr>
          <w:ilvl w:val="1"/>
          <w:numId w:val="23"/>
        </w:numPr>
        <w:tabs>
          <w:tab w:val="left" w:pos="720"/>
        </w:tabs>
        <w:spacing w:before="100" w:beforeAutospacing="1" w:after="100" w:afterAutospacing="1" w:line="276" w:lineRule="auto"/>
        <w:ind w:left="720" w:hanging="720"/>
        <w:jc w:val="both"/>
        <w:rPr>
          <w:szCs w:val="26"/>
        </w:rPr>
      </w:pPr>
      <w:r w:rsidRPr="000869AC">
        <w:rPr>
          <w:szCs w:val="26"/>
        </w:rPr>
        <w:t>Apply professional measurement to assure the data security;</w:t>
      </w:r>
    </w:p>
    <w:p w14:paraId="00EC8A6F" w14:textId="376D0BDB" w:rsidR="00195C65" w:rsidRPr="000869AC" w:rsidRDefault="00195C65" w:rsidP="00E34485">
      <w:pPr>
        <w:pStyle w:val="Prrafodelista"/>
        <w:widowControl w:val="0"/>
        <w:numPr>
          <w:ilvl w:val="1"/>
          <w:numId w:val="23"/>
        </w:numPr>
        <w:tabs>
          <w:tab w:val="left" w:pos="720"/>
        </w:tabs>
        <w:spacing w:before="100" w:beforeAutospacing="1" w:after="100" w:afterAutospacing="1" w:line="276" w:lineRule="auto"/>
        <w:ind w:left="720" w:hanging="720"/>
        <w:jc w:val="both"/>
        <w:rPr>
          <w:szCs w:val="26"/>
        </w:rPr>
      </w:pPr>
      <w:r w:rsidRPr="000869AC">
        <w:rPr>
          <w:szCs w:val="26"/>
        </w:rPr>
        <w:t>Assign qualified staff for implementing, monitoring and tracking the System to ensure system performance and avoid interruptions;</w:t>
      </w:r>
    </w:p>
    <w:p w14:paraId="1F203B43" w14:textId="3DB938EF" w:rsidR="00BB16B6" w:rsidRPr="000869AC" w:rsidRDefault="00195C65" w:rsidP="00E34485">
      <w:pPr>
        <w:pStyle w:val="Prrafodelista"/>
        <w:widowControl w:val="0"/>
        <w:numPr>
          <w:ilvl w:val="1"/>
          <w:numId w:val="23"/>
        </w:numPr>
        <w:tabs>
          <w:tab w:val="left" w:pos="720"/>
        </w:tabs>
        <w:spacing w:before="100" w:beforeAutospacing="1" w:after="100" w:afterAutospacing="1" w:line="276" w:lineRule="auto"/>
        <w:ind w:left="720" w:hanging="720"/>
        <w:jc w:val="both"/>
        <w:rPr>
          <w:szCs w:val="26"/>
        </w:rPr>
      </w:pPr>
      <w:r w:rsidRPr="000869AC">
        <w:rPr>
          <w:szCs w:val="26"/>
        </w:rPr>
        <w:t xml:space="preserve">Cooperate with </w:t>
      </w:r>
      <w:r w:rsidR="003121E3" w:rsidRPr="000869AC">
        <w:rPr>
          <w:szCs w:val="26"/>
        </w:rPr>
        <w:t>S</w:t>
      </w:r>
      <w:r w:rsidRPr="000869AC">
        <w:rPr>
          <w:szCs w:val="26"/>
        </w:rPr>
        <w:t>upplier in comparison; data comparison, payment data confirmation</w:t>
      </w:r>
      <w:r w:rsidR="00083F16" w:rsidRPr="000869AC">
        <w:rPr>
          <w:szCs w:val="26"/>
        </w:rPr>
        <w:t xml:space="preserve"> </w:t>
      </w:r>
      <w:r w:rsidR="00083F16" w:rsidRPr="000869AC">
        <w:rPr>
          <w:szCs w:val="26"/>
        </w:rPr>
        <w:lastRenderedPageBreak/>
        <w:t>related to the service.</w:t>
      </w:r>
      <w:r w:rsidR="00123477" w:rsidRPr="000869AC">
        <w:rPr>
          <w:szCs w:val="26"/>
        </w:rPr>
        <w:t xml:space="preserve"> The Operator will be r</w:t>
      </w:r>
      <w:r w:rsidR="00083F16" w:rsidRPr="000869AC">
        <w:rPr>
          <w:szCs w:val="26"/>
        </w:rPr>
        <w:t>esponsible for payment with the procedures specified in this contract.</w:t>
      </w:r>
    </w:p>
    <w:p w14:paraId="328E4608" w14:textId="7F8F99E9" w:rsidR="00564722" w:rsidRPr="000869AC" w:rsidRDefault="00083F16" w:rsidP="00AB3363">
      <w:pPr>
        <w:widowControl w:val="0"/>
        <w:spacing w:before="100" w:beforeAutospacing="1" w:after="100" w:afterAutospacing="1" w:line="276" w:lineRule="auto"/>
        <w:jc w:val="both"/>
        <w:rPr>
          <w:b/>
          <w:bCs/>
          <w:color w:val="000000"/>
          <w:szCs w:val="26"/>
          <w:u w:val="single"/>
        </w:rPr>
      </w:pPr>
      <w:r w:rsidRPr="000869AC">
        <w:rPr>
          <w:b/>
          <w:bCs/>
          <w:snapToGrid w:val="0"/>
          <w:szCs w:val="26"/>
          <w:u w:val="single"/>
        </w:rPr>
        <w:t>ARTICLE 5</w:t>
      </w:r>
      <w:r w:rsidRPr="000869AC">
        <w:rPr>
          <w:b/>
          <w:szCs w:val="26"/>
          <w:u w:val="single"/>
        </w:rPr>
        <w:t>:</w:t>
      </w:r>
      <w:r w:rsidRPr="000869AC">
        <w:rPr>
          <w:szCs w:val="26"/>
          <w:u w:val="single"/>
        </w:rPr>
        <w:t xml:space="preserve"> </w:t>
      </w:r>
      <w:r w:rsidRPr="000869AC">
        <w:rPr>
          <w:b/>
          <w:bCs/>
          <w:color w:val="000000"/>
          <w:szCs w:val="26"/>
          <w:u w:val="single"/>
        </w:rPr>
        <w:t>RESPONSIBILITIES OF THE SUPPLIER</w:t>
      </w:r>
    </w:p>
    <w:bookmarkEnd w:id="15"/>
    <w:p w14:paraId="17216415" w14:textId="77777777" w:rsidR="00083F16" w:rsidRPr="000869AC" w:rsidRDefault="00083F16" w:rsidP="003831A9">
      <w:pPr>
        <w:pStyle w:val="Prrafodelista"/>
        <w:numPr>
          <w:ilvl w:val="0"/>
          <w:numId w:val="4"/>
        </w:numPr>
        <w:tabs>
          <w:tab w:val="left" w:pos="720"/>
        </w:tabs>
        <w:spacing w:line="288" w:lineRule="auto"/>
        <w:ind w:left="720" w:hanging="720"/>
        <w:jc w:val="both"/>
        <w:rPr>
          <w:rFonts w:eastAsia="Batang"/>
          <w:szCs w:val="26"/>
        </w:rPr>
      </w:pPr>
      <w:r w:rsidRPr="000869AC">
        <w:rPr>
          <w:rFonts w:eastAsia="Batang"/>
          <w:szCs w:val="26"/>
        </w:rPr>
        <w:t>Responsible for legitimacy of the copyright, related rights provided to the Operator to exploit for business purpose as agreed in this contract. The Supplier shall be responsible</w:t>
      </w:r>
      <w:r w:rsidR="003121E3" w:rsidRPr="000869AC">
        <w:rPr>
          <w:rFonts w:eastAsia="Batang"/>
          <w:szCs w:val="26"/>
        </w:rPr>
        <w:t xml:space="preserve"> and at his own ac</w:t>
      </w:r>
      <w:r w:rsidR="009D47AD" w:rsidRPr="000869AC">
        <w:rPr>
          <w:rFonts w:eastAsia="Batang"/>
          <w:szCs w:val="26"/>
        </w:rPr>
        <w:t>c</w:t>
      </w:r>
      <w:r w:rsidR="003121E3" w:rsidRPr="000869AC">
        <w:rPr>
          <w:rFonts w:eastAsia="Batang"/>
          <w:szCs w:val="26"/>
        </w:rPr>
        <w:t>ount</w:t>
      </w:r>
      <w:r w:rsidR="009D47AD" w:rsidRPr="000869AC">
        <w:rPr>
          <w:rFonts w:eastAsia="Batang"/>
          <w:szCs w:val="26"/>
        </w:rPr>
        <w:t xml:space="preserve"> to resolve </w:t>
      </w:r>
      <w:r w:rsidRPr="000869AC">
        <w:rPr>
          <w:rFonts w:eastAsia="Batang"/>
          <w:szCs w:val="26"/>
        </w:rPr>
        <w:t xml:space="preserve">any dispute and lawsuit if any relating to the use of such works and programs by the Operator. </w:t>
      </w:r>
    </w:p>
    <w:p w14:paraId="77093A2D" w14:textId="2681607E" w:rsidR="00083F16" w:rsidRPr="000869AC" w:rsidRDefault="00083F16" w:rsidP="00C92736">
      <w:pPr>
        <w:pStyle w:val="Prrafodelista"/>
        <w:numPr>
          <w:ilvl w:val="0"/>
          <w:numId w:val="4"/>
        </w:numPr>
        <w:spacing w:line="288" w:lineRule="auto"/>
        <w:ind w:left="720" w:hanging="720"/>
        <w:jc w:val="both"/>
        <w:rPr>
          <w:rFonts w:eastAsia="Batang"/>
          <w:szCs w:val="26"/>
        </w:rPr>
      </w:pPr>
      <w:r w:rsidRPr="000869AC">
        <w:rPr>
          <w:rFonts w:eastAsia="Batang"/>
          <w:szCs w:val="26"/>
        </w:rPr>
        <w:t>Ensure that information provided to the Operator’s mobile network shall not breach law and regulations and incompliance with current laws such as: copyright law, telecommunication law and any other relevant laws and regulations of</w:t>
      </w:r>
      <w:r w:rsidR="0040651A" w:rsidRPr="000869AC">
        <w:rPr>
          <w:rFonts w:eastAsia="Batang"/>
          <w:szCs w:val="26"/>
          <w:lang w:val="vi-VN"/>
        </w:rPr>
        <w:t xml:space="preserve"> Peru</w:t>
      </w:r>
      <w:r w:rsidRPr="000869AC">
        <w:rPr>
          <w:rFonts w:eastAsia="Batang"/>
          <w:szCs w:val="26"/>
        </w:rPr>
        <w:t xml:space="preserve">. </w:t>
      </w:r>
    </w:p>
    <w:p w14:paraId="3809CFEA" w14:textId="6B5687EC" w:rsidR="00083F16" w:rsidRPr="000869AC" w:rsidRDefault="00083F16" w:rsidP="00C92736">
      <w:pPr>
        <w:pStyle w:val="Prrafodelista"/>
        <w:numPr>
          <w:ilvl w:val="0"/>
          <w:numId w:val="4"/>
        </w:numPr>
        <w:spacing w:line="288" w:lineRule="auto"/>
        <w:ind w:left="720" w:hanging="720"/>
        <w:jc w:val="both"/>
        <w:rPr>
          <w:rFonts w:eastAsia="Batang"/>
          <w:szCs w:val="26"/>
        </w:rPr>
      </w:pPr>
      <w:r w:rsidRPr="000869AC">
        <w:rPr>
          <w:rFonts w:eastAsia="Batang"/>
          <w:szCs w:val="26"/>
        </w:rPr>
        <w:t>Ensure that the content provided to the Operator</w:t>
      </w:r>
      <w:r w:rsidR="003A2DCE" w:rsidRPr="000869AC">
        <w:rPr>
          <w:rFonts w:eastAsia="Batang"/>
          <w:szCs w:val="26"/>
        </w:rPr>
        <w:t>,</w:t>
      </w:r>
      <w:r w:rsidRPr="000869AC">
        <w:rPr>
          <w:rFonts w:eastAsia="Batang"/>
          <w:szCs w:val="26"/>
        </w:rPr>
        <w:t xml:space="preserve"> legal</w:t>
      </w:r>
      <w:r w:rsidR="003A2DCE" w:rsidRPr="000869AC">
        <w:rPr>
          <w:rFonts w:eastAsia="Batang"/>
          <w:szCs w:val="26"/>
        </w:rPr>
        <w:t xml:space="preserve">ly </w:t>
      </w:r>
      <w:r w:rsidR="00BB16B6" w:rsidRPr="000869AC">
        <w:rPr>
          <w:rFonts w:eastAsia="Batang"/>
          <w:szCs w:val="26"/>
        </w:rPr>
        <w:t>and simultaneously</w:t>
      </w:r>
      <w:r w:rsidRPr="000869AC">
        <w:rPr>
          <w:rFonts w:eastAsia="Batang"/>
          <w:szCs w:val="26"/>
        </w:rPr>
        <w:t xml:space="preserve"> </w:t>
      </w:r>
      <w:r w:rsidR="003A2DCE" w:rsidRPr="000869AC">
        <w:rPr>
          <w:rFonts w:eastAsia="Batang"/>
          <w:szCs w:val="26"/>
        </w:rPr>
        <w:t>adhere</w:t>
      </w:r>
      <w:r w:rsidRPr="000869AC">
        <w:rPr>
          <w:rFonts w:eastAsia="Batang"/>
          <w:szCs w:val="26"/>
        </w:rPr>
        <w:t xml:space="preserve"> to applicable </w:t>
      </w:r>
      <w:ins w:id="17" w:author="Diana Figueroa" w:date="2021-11-18T11:20:00Z">
        <w:r w:rsidR="006B3EC2" w:rsidRPr="000869AC">
          <w:rPr>
            <w:rFonts w:eastAsia="Batang"/>
            <w:szCs w:val="26"/>
          </w:rPr>
          <w:t xml:space="preserve">Peruvian </w:t>
        </w:r>
      </w:ins>
      <w:r w:rsidRPr="000869AC">
        <w:rPr>
          <w:rFonts w:eastAsia="Batang"/>
          <w:szCs w:val="26"/>
        </w:rPr>
        <w:t>laws including but not limited to Law of Press, Law of Copyrights, Law of Intellectual Property Rights</w:t>
      </w:r>
      <w:r w:rsidR="006C6B8A" w:rsidRPr="000869AC">
        <w:rPr>
          <w:rFonts w:eastAsia="Batang"/>
          <w:szCs w:val="26"/>
          <w:lang w:val="vi-VN"/>
        </w:rPr>
        <w:t xml:space="preserve"> </w:t>
      </w:r>
      <w:r w:rsidR="00295E99" w:rsidRPr="000869AC">
        <w:rPr>
          <w:rFonts w:eastAsia="Batang"/>
          <w:szCs w:val="26"/>
        </w:rPr>
        <w:t xml:space="preserve">and other regulations of </w:t>
      </w:r>
      <w:r w:rsidR="00C52713" w:rsidRPr="000869AC">
        <w:rPr>
          <w:rFonts w:eastAsia="Batang"/>
          <w:szCs w:val="26"/>
          <w:lang w:val="vi-VN"/>
        </w:rPr>
        <w:t>Peru</w:t>
      </w:r>
      <w:r w:rsidRPr="000869AC">
        <w:rPr>
          <w:rFonts w:eastAsia="Batang"/>
          <w:szCs w:val="26"/>
        </w:rPr>
        <w:t>;</w:t>
      </w:r>
    </w:p>
    <w:p w14:paraId="6B7A141B" w14:textId="61B8BBAB" w:rsidR="00083F16" w:rsidRPr="000869AC" w:rsidRDefault="00083F16" w:rsidP="00C92736">
      <w:pPr>
        <w:pStyle w:val="Prrafodelista"/>
        <w:numPr>
          <w:ilvl w:val="0"/>
          <w:numId w:val="4"/>
        </w:numPr>
        <w:spacing w:line="288" w:lineRule="auto"/>
        <w:ind w:left="720" w:hanging="720"/>
        <w:jc w:val="both"/>
        <w:rPr>
          <w:rFonts w:eastAsia="Batang"/>
          <w:szCs w:val="26"/>
        </w:rPr>
      </w:pPr>
      <w:r w:rsidRPr="000869AC">
        <w:rPr>
          <w:rFonts w:eastAsia="Batang"/>
          <w:szCs w:val="26"/>
        </w:rPr>
        <w:t xml:space="preserve">Ensure the content provided on </w:t>
      </w:r>
      <w:r w:rsidR="00966B13" w:rsidRPr="000869AC">
        <w:rPr>
          <w:rFonts w:eastAsia="Batang"/>
          <w:szCs w:val="26"/>
        </w:rPr>
        <w:t>the Operator</w:t>
      </w:r>
      <w:r w:rsidRPr="000869AC">
        <w:rPr>
          <w:rFonts w:eastAsia="Batang"/>
          <w:szCs w:val="26"/>
        </w:rPr>
        <w:t xml:space="preserve"> to meet the suitability </w:t>
      </w:r>
      <w:r w:rsidR="00966B13" w:rsidRPr="000869AC">
        <w:rPr>
          <w:rFonts w:eastAsia="Batang"/>
          <w:szCs w:val="26"/>
        </w:rPr>
        <w:t xml:space="preserve">of </w:t>
      </w:r>
      <w:r w:rsidR="00B71F18" w:rsidRPr="000869AC">
        <w:rPr>
          <w:rFonts w:eastAsia="Batang"/>
          <w:szCs w:val="26"/>
        </w:rPr>
        <w:t>Peru</w:t>
      </w:r>
      <w:r w:rsidR="003A2DCE" w:rsidRPr="000869AC">
        <w:rPr>
          <w:rFonts w:eastAsia="Batang"/>
          <w:szCs w:val="26"/>
        </w:rPr>
        <w:t>’s</w:t>
      </w:r>
      <w:r w:rsidRPr="000869AC">
        <w:rPr>
          <w:rFonts w:eastAsia="Batang"/>
          <w:szCs w:val="26"/>
        </w:rPr>
        <w:t xml:space="preserve"> culture, habits and customs; not relat</w:t>
      </w:r>
      <w:r w:rsidR="003A2DCE" w:rsidRPr="000869AC">
        <w:rPr>
          <w:rFonts w:eastAsia="Batang"/>
          <w:szCs w:val="26"/>
        </w:rPr>
        <w:t>ed</w:t>
      </w:r>
      <w:r w:rsidRPr="000869AC">
        <w:rPr>
          <w:rFonts w:eastAsia="Batang"/>
          <w:szCs w:val="26"/>
        </w:rPr>
        <w:t xml:space="preserve"> to matters </w:t>
      </w:r>
      <w:r w:rsidR="003A2DCE" w:rsidRPr="000869AC">
        <w:rPr>
          <w:rFonts w:eastAsia="Batang"/>
          <w:szCs w:val="26"/>
        </w:rPr>
        <w:t>dealing with</w:t>
      </w:r>
      <w:r w:rsidRPr="000869AC">
        <w:rPr>
          <w:rFonts w:eastAsia="Batang"/>
          <w:szCs w:val="26"/>
        </w:rPr>
        <w:t xml:space="preserve"> politics, religion and ethnic group, etc.</w:t>
      </w:r>
    </w:p>
    <w:p w14:paraId="45623051" w14:textId="77777777" w:rsidR="00083F16" w:rsidRPr="000869AC" w:rsidRDefault="00083F16" w:rsidP="00C92736">
      <w:pPr>
        <w:pStyle w:val="Prrafodelista"/>
        <w:numPr>
          <w:ilvl w:val="0"/>
          <w:numId w:val="4"/>
        </w:numPr>
        <w:spacing w:line="288" w:lineRule="auto"/>
        <w:ind w:left="720" w:hanging="720"/>
        <w:jc w:val="both"/>
        <w:rPr>
          <w:rFonts w:eastAsia="Batang"/>
          <w:szCs w:val="26"/>
        </w:rPr>
      </w:pPr>
      <w:r w:rsidRPr="000869AC">
        <w:rPr>
          <w:rFonts w:eastAsia="Batang"/>
          <w:szCs w:val="26"/>
        </w:rPr>
        <w:t>Responsible for providing</w:t>
      </w:r>
      <w:r w:rsidR="00966B13" w:rsidRPr="000869AC">
        <w:rPr>
          <w:rFonts w:eastAsia="Batang"/>
          <w:szCs w:val="26"/>
        </w:rPr>
        <w:t xml:space="preserve"> the Operator</w:t>
      </w:r>
      <w:r w:rsidRPr="000869AC">
        <w:rPr>
          <w:rFonts w:eastAsia="Batang"/>
          <w:szCs w:val="26"/>
        </w:rPr>
        <w:t xml:space="preserve"> with the</w:t>
      </w:r>
      <w:r w:rsidR="003A2DCE" w:rsidRPr="000869AC">
        <w:rPr>
          <w:rFonts w:eastAsia="Batang"/>
          <w:szCs w:val="26"/>
        </w:rPr>
        <w:t xml:space="preserve"> documentary</w:t>
      </w:r>
      <w:r w:rsidRPr="000869AC">
        <w:rPr>
          <w:rFonts w:eastAsia="Batang"/>
          <w:szCs w:val="26"/>
        </w:rPr>
        <w:t xml:space="preserve"> </w:t>
      </w:r>
      <w:r w:rsidR="00481D93" w:rsidRPr="000869AC">
        <w:rPr>
          <w:rFonts w:eastAsia="Batang"/>
          <w:szCs w:val="26"/>
        </w:rPr>
        <w:t>proof of</w:t>
      </w:r>
      <w:r w:rsidR="003A2DCE" w:rsidRPr="000869AC">
        <w:rPr>
          <w:rFonts w:eastAsia="Batang"/>
          <w:szCs w:val="26"/>
        </w:rPr>
        <w:t xml:space="preserve"> </w:t>
      </w:r>
      <w:r w:rsidRPr="000869AC">
        <w:rPr>
          <w:rFonts w:eastAsia="Batang"/>
          <w:szCs w:val="26"/>
        </w:rPr>
        <w:t>copyrights</w:t>
      </w:r>
      <w:r w:rsidR="003A2DCE" w:rsidRPr="000869AC">
        <w:rPr>
          <w:rFonts w:eastAsia="Batang"/>
          <w:szCs w:val="26"/>
        </w:rPr>
        <w:t xml:space="preserve"> ownership. </w:t>
      </w:r>
      <w:r w:rsidRPr="000869AC">
        <w:rPr>
          <w:rFonts w:eastAsia="Batang"/>
          <w:szCs w:val="26"/>
        </w:rPr>
        <w:t xml:space="preserve">In case of any dispute relating to the violation of </w:t>
      </w:r>
      <w:r w:rsidR="00966B13" w:rsidRPr="000869AC">
        <w:rPr>
          <w:rFonts w:eastAsia="Batang"/>
          <w:szCs w:val="26"/>
        </w:rPr>
        <w:t>the Supplier’s</w:t>
      </w:r>
      <w:r w:rsidRPr="000869AC">
        <w:rPr>
          <w:rFonts w:eastAsia="Batang"/>
          <w:szCs w:val="26"/>
        </w:rPr>
        <w:t xml:space="preserve"> copyrights, </w:t>
      </w:r>
      <w:r w:rsidR="00966B13" w:rsidRPr="000869AC">
        <w:rPr>
          <w:rFonts w:eastAsia="Batang"/>
          <w:szCs w:val="26"/>
        </w:rPr>
        <w:t>the Supplier</w:t>
      </w:r>
      <w:r w:rsidRPr="000869AC">
        <w:rPr>
          <w:rFonts w:eastAsia="Batang"/>
          <w:szCs w:val="26"/>
        </w:rPr>
        <w:t xml:space="preserve"> shall take full responsibility to solve such dispute, appeal and damage</w:t>
      </w:r>
      <w:r w:rsidR="003A2DCE" w:rsidRPr="000869AC">
        <w:rPr>
          <w:rFonts w:eastAsia="Batang"/>
          <w:szCs w:val="26"/>
        </w:rPr>
        <w:t>s</w:t>
      </w:r>
      <w:r w:rsidRPr="000869AC">
        <w:rPr>
          <w:rFonts w:eastAsia="Batang"/>
          <w:szCs w:val="26"/>
        </w:rPr>
        <w:t xml:space="preserve"> relating to </w:t>
      </w:r>
      <w:r w:rsidR="00966B13" w:rsidRPr="000869AC">
        <w:rPr>
          <w:rFonts w:eastAsia="Batang"/>
          <w:szCs w:val="26"/>
        </w:rPr>
        <w:t>Operator</w:t>
      </w:r>
      <w:r w:rsidRPr="000869AC">
        <w:rPr>
          <w:rFonts w:eastAsia="Batang"/>
          <w:szCs w:val="26"/>
        </w:rPr>
        <w:t>’s use of the Service.</w:t>
      </w:r>
    </w:p>
    <w:p w14:paraId="62E46B77" w14:textId="77777777" w:rsidR="00083F16" w:rsidRPr="000869AC" w:rsidRDefault="00083F16" w:rsidP="00C92736">
      <w:pPr>
        <w:pStyle w:val="Prrafodelista"/>
        <w:numPr>
          <w:ilvl w:val="0"/>
          <w:numId w:val="4"/>
        </w:numPr>
        <w:spacing w:line="288" w:lineRule="auto"/>
        <w:ind w:left="720" w:hanging="720"/>
        <w:jc w:val="both"/>
        <w:rPr>
          <w:rFonts w:eastAsia="Batang"/>
          <w:szCs w:val="26"/>
        </w:rPr>
      </w:pPr>
      <w:r w:rsidRPr="000869AC">
        <w:rPr>
          <w:rFonts w:eastAsia="Batang"/>
          <w:szCs w:val="26"/>
        </w:rPr>
        <w:t xml:space="preserve">Conduct caring activities, answer customer’s queries on services at customer support system if any. </w:t>
      </w:r>
    </w:p>
    <w:p w14:paraId="6FFB9E7A" w14:textId="77777777" w:rsidR="00083F16" w:rsidRPr="000869AC" w:rsidRDefault="00083F16" w:rsidP="00E17A5E">
      <w:pPr>
        <w:pStyle w:val="Prrafodelista"/>
        <w:numPr>
          <w:ilvl w:val="0"/>
          <w:numId w:val="4"/>
        </w:numPr>
        <w:spacing w:line="288" w:lineRule="auto"/>
        <w:ind w:left="720" w:hanging="720"/>
        <w:jc w:val="both"/>
        <w:rPr>
          <w:rFonts w:eastAsia="Batang"/>
          <w:szCs w:val="26"/>
        </w:rPr>
      </w:pPr>
      <w:r w:rsidRPr="000869AC">
        <w:rPr>
          <w:rFonts w:eastAsia="Batang"/>
          <w:szCs w:val="26"/>
        </w:rPr>
        <w:t xml:space="preserve">Cooperate with </w:t>
      </w:r>
      <w:r w:rsidR="00966B13" w:rsidRPr="000869AC">
        <w:rPr>
          <w:rFonts w:eastAsia="Batang"/>
          <w:szCs w:val="26"/>
        </w:rPr>
        <w:t xml:space="preserve">Operator </w:t>
      </w:r>
      <w:r w:rsidRPr="000869AC">
        <w:rPr>
          <w:rFonts w:eastAsia="Batang"/>
          <w:szCs w:val="26"/>
        </w:rPr>
        <w:t xml:space="preserve">to solve customer’s complaints and response to investigation/inspection from relevant authorities. </w:t>
      </w:r>
    </w:p>
    <w:p w14:paraId="22FB9DE4" w14:textId="77777777" w:rsidR="00E72BCA" w:rsidRPr="000869AC" w:rsidRDefault="00D67D87" w:rsidP="00E17A5E">
      <w:pPr>
        <w:pStyle w:val="Prrafodelista"/>
        <w:numPr>
          <w:ilvl w:val="0"/>
          <w:numId w:val="4"/>
        </w:numPr>
        <w:spacing w:line="288" w:lineRule="auto"/>
        <w:ind w:left="720" w:hanging="720"/>
        <w:jc w:val="both"/>
        <w:rPr>
          <w:rFonts w:eastAsia="Batang"/>
          <w:szCs w:val="26"/>
        </w:rPr>
      </w:pPr>
      <w:r w:rsidRPr="000869AC">
        <w:rPr>
          <w:rFonts w:eastAsia="Batang"/>
          <w:szCs w:val="26"/>
        </w:rPr>
        <w:t>Supplier shall not assign, delegate this Contract and/or any rights and obligations under this Contract without Operat</w:t>
      </w:r>
      <w:r w:rsidR="003A2DCE" w:rsidRPr="000869AC">
        <w:rPr>
          <w:rFonts w:eastAsia="Batang"/>
          <w:szCs w:val="26"/>
        </w:rPr>
        <w:t>or</w:t>
      </w:r>
      <w:r w:rsidRPr="000869AC">
        <w:rPr>
          <w:rFonts w:eastAsia="Batang"/>
          <w:szCs w:val="26"/>
        </w:rPr>
        <w:t xml:space="preserve">’s prior written consent. </w:t>
      </w:r>
    </w:p>
    <w:p w14:paraId="29E4F923" w14:textId="28941820" w:rsidR="00C874C0" w:rsidRPr="000869AC" w:rsidRDefault="00E17A5E" w:rsidP="00E17A5E">
      <w:pPr>
        <w:pStyle w:val="Prrafodelista"/>
        <w:numPr>
          <w:ilvl w:val="0"/>
          <w:numId w:val="4"/>
        </w:numPr>
        <w:spacing w:line="288" w:lineRule="auto"/>
        <w:ind w:left="720" w:hanging="720"/>
        <w:jc w:val="both"/>
        <w:rPr>
          <w:rFonts w:eastAsia="Batang"/>
          <w:szCs w:val="26"/>
        </w:rPr>
      </w:pPr>
      <w:r w:rsidRPr="000869AC">
        <w:rPr>
          <w:rFonts w:eastAsia="Batang"/>
          <w:szCs w:val="26"/>
        </w:rPr>
        <w:t>Responsible</w:t>
      </w:r>
      <w:r w:rsidR="00C874C0" w:rsidRPr="000869AC">
        <w:rPr>
          <w:rFonts w:eastAsia="Batang"/>
          <w:szCs w:val="26"/>
        </w:rPr>
        <w:t xml:space="preserve"> for provide the software platform for </w:t>
      </w:r>
      <w:r w:rsidR="00B72EE5" w:rsidRPr="000869AC">
        <w:rPr>
          <w:rFonts w:eastAsia="Batang"/>
          <w:b/>
          <w:szCs w:val="26"/>
        </w:rPr>
        <w:t>REVERSE AUCTION</w:t>
      </w:r>
      <w:r w:rsidR="002A084B" w:rsidRPr="000869AC">
        <w:rPr>
          <w:rFonts w:eastAsia="Batang"/>
          <w:szCs w:val="26"/>
        </w:rPr>
        <w:t xml:space="preserve"> </w:t>
      </w:r>
      <w:r w:rsidR="00C874C0" w:rsidRPr="000869AC">
        <w:rPr>
          <w:rFonts w:eastAsia="Batang"/>
          <w:szCs w:val="26"/>
        </w:rPr>
        <w:t>service follo</w:t>
      </w:r>
      <w:r w:rsidR="004C1670" w:rsidRPr="000869AC">
        <w:rPr>
          <w:rFonts w:eastAsia="Batang"/>
          <w:szCs w:val="26"/>
        </w:rPr>
        <w:t xml:space="preserve">wing by </w:t>
      </w:r>
      <w:r w:rsidR="00C874C0" w:rsidRPr="000869AC">
        <w:rPr>
          <w:rFonts w:eastAsia="Batang"/>
          <w:szCs w:val="26"/>
        </w:rPr>
        <w:t>agreement between The Operator and The Supplier.</w:t>
      </w:r>
    </w:p>
    <w:p w14:paraId="50368E3A" w14:textId="3EDC38C6" w:rsidR="00C874C0" w:rsidRPr="000869AC" w:rsidRDefault="00C874C0" w:rsidP="00E17A5E">
      <w:pPr>
        <w:pStyle w:val="Prrafodelista"/>
        <w:numPr>
          <w:ilvl w:val="0"/>
          <w:numId w:val="4"/>
        </w:numPr>
        <w:spacing w:line="288" w:lineRule="auto"/>
        <w:ind w:left="720" w:hanging="720"/>
        <w:jc w:val="both"/>
        <w:rPr>
          <w:rFonts w:eastAsia="Batang"/>
          <w:szCs w:val="26"/>
          <w:highlight w:val="lightGray"/>
        </w:rPr>
      </w:pPr>
      <w:r w:rsidRPr="000869AC">
        <w:rPr>
          <w:rFonts w:eastAsia="Batang"/>
          <w:szCs w:val="26"/>
        </w:rPr>
        <w:t xml:space="preserve"> </w:t>
      </w:r>
      <w:r w:rsidR="002A084B" w:rsidRPr="000869AC">
        <w:rPr>
          <w:rFonts w:eastAsia="Batang"/>
          <w:szCs w:val="26"/>
        </w:rPr>
        <w:t>Responsible</w:t>
      </w:r>
      <w:r w:rsidRPr="000869AC">
        <w:rPr>
          <w:rFonts w:eastAsia="Batang"/>
          <w:szCs w:val="26"/>
        </w:rPr>
        <w:t xml:space="preserve"> for following the scenario for </w:t>
      </w:r>
      <w:r w:rsidR="00B72EE5" w:rsidRPr="000869AC">
        <w:rPr>
          <w:rFonts w:eastAsia="Batang"/>
          <w:b/>
          <w:szCs w:val="26"/>
        </w:rPr>
        <w:t>REVERSE AUCTION</w:t>
      </w:r>
      <w:r w:rsidRPr="000869AC">
        <w:rPr>
          <w:rFonts w:eastAsia="Batang"/>
          <w:szCs w:val="26"/>
        </w:rPr>
        <w:t xml:space="preserve"> service have been accepted by the Operator and The Supplier. The scenario of</w:t>
      </w:r>
      <w:r w:rsidR="000A7B13" w:rsidRPr="000869AC">
        <w:rPr>
          <w:rFonts w:eastAsia="Batang"/>
          <w:szCs w:val="26"/>
        </w:rPr>
        <w:t xml:space="preserve"> </w:t>
      </w:r>
      <w:r w:rsidR="00B72EE5" w:rsidRPr="000869AC">
        <w:rPr>
          <w:rFonts w:eastAsia="Batang"/>
          <w:b/>
          <w:szCs w:val="26"/>
        </w:rPr>
        <w:t>REVERSE AUCTION</w:t>
      </w:r>
      <w:r w:rsidRPr="000869AC">
        <w:rPr>
          <w:rFonts w:eastAsia="Batang"/>
          <w:szCs w:val="26"/>
        </w:rPr>
        <w:t xml:space="preserve"> service only can be changed if The Operator and The Supplier both agree.</w:t>
      </w:r>
    </w:p>
    <w:p w14:paraId="217ACD36" w14:textId="703DBBAE" w:rsidR="00371DB5" w:rsidRPr="000869AC" w:rsidRDefault="00371DB5" w:rsidP="00E17A5E">
      <w:pPr>
        <w:pStyle w:val="Prrafodelista"/>
        <w:numPr>
          <w:ilvl w:val="0"/>
          <w:numId w:val="4"/>
        </w:numPr>
        <w:spacing w:line="288" w:lineRule="auto"/>
        <w:ind w:left="720" w:hanging="720"/>
        <w:jc w:val="both"/>
        <w:rPr>
          <w:rFonts w:eastAsia="Batang"/>
          <w:szCs w:val="26"/>
          <w:highlight w:val="lightGray"/>
        </w:rPr>
      </w:pPr>
      <w:ins w:id="18" w:author="Usuario" w:date="2021-11-22T16:29:00Z">
        <w:r w:rsidRPr="000869AC">
          <w:rPr>
            <w:rFonts w:eastAsia="Batang"/>
            <w:szCs w:val="26"/>
            <w:highlight w:val="lightGray"/>
          </w:rPr>
          <w:t xml:space="preserve">Responsible for </w:t>
        </w:r>
      </w:ins>
      <w:ins w:id="19" w:author="Usuario" w:date="2021-11-22T16:33:00Z">
        <w:r w:rsidR="007F39AC" w:rsidRPr="000869AC">
          <w:rPr>
            <w:rFonts w:eastAsia="Batang"/>
            <w:szCs w:val="26"/>
            <w:highlight w:val="lightGray"/>
          </w:rPr>
          <w:t xml:space="preserve">the logistics needed for </w:t>
        </w:r>
      </w:ins>
      <w:ins w:id="20" w:author="Usuario" w:date="2021-11-22T16:29:00Z">
        <w:r w:rsidRPr="000869AC">
          <w:rPr>
            <w:rFonts w:eastAsia="Batang"/>
            <w:szCs w:val="26"/>
            <w:highlight w:val="lightGray"/>
          </w:rPr>
          <w:t xml:space="preserve">the prizes purchase and prizes delivery to the final customer/auction winner. </w:t>
        </w:r>
      </w:ins>
    </w:p>
    <w:p w14:paraId="57FB3118" w14:textId="7298AD8D" w:rsidR="00564722" w:rsidRPr="000869AC" w:rsidRDefault="00E72BCA" w:rsidP="0055413B">
      <w:pPr>
        <w:widowControl w:val="0"/>
        <w:spacing w:before="100" w:beforeAutospacing="1" w:after="100" w:afterAutospacing="1" w:line="276" w:lineRule="auto"/>
        <w:jc w:val="both"/>
        <w:rPr>
          <w:b/>
          <w:bCs/>
          <w:snapToGrid w:val="0"/>
          <w:szCs w:val="26"/>
          <w:u w:val="single"/>
        </w:rPr>
      </w:pPr>
      <w:r w:rsidRPr="000869AC">
        <w:rPr>
          <w:b/>
          <w:bCs/>
          <w:snapToGrid w:val="0"/>
          <w:szCs w:val="26"/>
          <w:u w:val="single"/>
        </w:rPr>
        <w:t xml:space="preserve">ARTICLE </w:t>
      </w:r>
      <w:r w:rsidR="00966B13" w:rsidRPr="000869AC">
        <w:rPr>
          <w:b/>
          <w:bCs/>
          <w:snapToGrid w:val="0"/>
          <w:szCs w:val="26"/>
          <w:u w:val="single"/>
        </w:rPr>
        <w:t>6</w:t>
      </w:r>
      <w:r w:rsidRPr="000869AC">
        <w:rPr>
          <w:b/>
          <w:bCs/>
          <w:snapToGrid w:val="0"/>
          <w:szCs w:val="26"/>
          <w:u w:val="single"/>
        </w:rPr>
        <w:t xml:space="preserve">: </w:t>
      </w:r>
      <w:r w:rsidR="00966B13" w:rsidRPr="000869AC">
        <w:rPr>
          <w:b/>
          <w:bCs/>
          <w:snapToGrid w:val="0"/>
          <w:szCs w:val="26"/>
          <w:u w:val="single"/>
        </w:rPr>
        <w:t>Financial</w:t>
      </w:r>
      <w:r w:rsidR="002A084B" w:rsidRPr="000869AC">
        <w:rPr>
          <w:b/>
          <w:bCs/>
          <w:snapToGrid w:val="0"/>
          <w:szCs w:val="26"/>
          <w:u w:val="single"/>
        </w:rPr>
        <w:t xml:space="preserve"> Obligations</w:t>
      </w:r>
    </w:p>
    <w:p w14:paraId="5A974061" w14:textId="5CA9D501" w:rsidR="009908FB" w:rsidRDefault="00966B13" w:rsidP="00F045BE">
      <w:pPr>
        <w:spacing w:line="288" w:lineRule="auto"/>
        <w:jc w:val="both"/>
        <w:rPr>
          <w:szCs w:val="26"/>
        </w:rPr>
      </w:pPr>
      <w:r w:rsidRPr="000869AC">
        <w:rPr>
          <w:szCs w:val="26"/>
        </w:rPr>
        <w:t>Financial Obligations, Payment procedures and Time Frame shall be as provided under Annex 1.</w:t>
      </w:r>
    </w:p>
    <w:p w14:paraId="7A5D6A31" w14:textId="0D306A6D" w:rsidR="000869AC" w:rsidRDefault="000869AC" w:rsidP="00F045BE">
      <w:pPr>
        <w:spacing w:line="288" w:lineRule="auto"/>
        <w:jc w:val="both"/>
        <w:rPr>
          <w:szCs w:val="26"/>
        </w:rPr>
      </w:pPr>
    </w:p>
    <w:p w14:paraId="156F8203" w14:textId="77777777" w:rsidR="000869AC" w:rsidRPr="000869AC" w:rsidRDefault="000869AC" w:rsidP="00F045BE">
      <w:pPr>
        <w:spacing w:line="288" w:lineRule="auto"/>
        <w:jc w:val="both"/>
        <w:rPr>
          <w:szCs w:val="26"/>
        </w:rPr>
      </w:pPr>
    </w:p>
    <w:p w14:paraId="778DC132" w14:textId="77777777" w:rsidR="00564722" w:rsidRPr="000869AC" w:rsidRDefault="005A5A81" w:rsidP="00545B66">
      <w:pPr>
        <w:widowControl w:val="0"/>
        <w:spacing w:before="100" w:beforeAutospacing="1" w:after="100" w:afterAutospacing="1" w:line="276" w:lineRule="auto"/>
        <w:jc w:val="both"/>
        <w:rPr>
          <w:b/>
          <w:bCs/>
          <w:snapToGrid w:val="0"/>
          <w:szCs w:val="26"/>
          <w:u w:val="single"/>
        </w:rPr>
      </w:pPr>
      <w:bookmarkStart w:id="21" w:name="_Toc286071659"/>
      <w:r w:rsidRPr="000869AC">
        <w:rPr>
          <w:b/>
          <w:bCs/>
          <w:snapToGrid w:val="0"/>
          <w:szCs w:val="26"/>
          <w:u w:val="single"/>
        </w:rPr>
        <w:lastRenderedPageBreak/>
        <w:t>ARTICLE 7:</w:t>
      </w:r>
      <w:r w:rsidR="0076080B" w:rsidRPr="000869AC">
        <w:rPr>
          <w:b/>
          <w:bCs/>
          <w:snapToGrid w:val="0"/>
          <w:szCs w:val="26"/>
          <w:u w:val="single"/>
        </w:rPr>
        <w:t xml:space="preserve"> </w:t>
      </w:r>
      <w:r w:rsidR="00C22556" w:rsidRPr="000869AC">
        <w:rPr>
          <w:b/>
          <w:bCs/>
          <w:snapToGrid w:val="0"/>
          <w:szCs w:val="26"/>
          <w:u w:val="single"/>
        </w:rPr>
        <w:t>CONFIDENTIALITY</w:t>
      </w:r>
    </w:p>
    <w:p w14:paraId="143993F4" w14:textId="63540B8D" w:rsidR="00C22556" w:rsidRPr="000869AC" w:rsidRDefault="00C22556" w:rsidP="00CB5518">
      <w:pPr>
        <w:pStyle w:val="Prrafodelista"/>
        <w:widowControl w:val="0"/>
        <w:numPr>
          <w:ilvl w:val="0"/>
          <w:numId w:val="5"/>
        </w:numPr>
        <w:spacing w:line="288" w:lineRule="auto"/>
        <w:ind w:left="709" w:hanging="720"/>
        <w:jc w:val="both"/>
        <w:rPr>
          <w:rFonts w:eastAsia="Batang"/>
          <w:szCs w:val="26"/>
        </w:rPr>
      </w:pPr>
      <w:r w:rsidRPr="000869AC">
        <w:rPr>
          <w:rFonts w:eastAsia="Batang"/>
          <w:szCs w:val="26"/>
        </w:rPr>
        <w:t>Parties shall keep confidential all information related to this Contract</w:t>
      </w:r>
      <w:ins w:id="22" w:author="Diana Carolina Figueroa Salazar" w:date="2021-11-22T14:37:00Z">
        <w:r w:rsidR="00CB5518" w:rsidRPr="000869AC">
          <w:rPr>
            <w:rFonts w:eastAsia="Batang"/>
            <w:szCs w:val="26"/>
          </w:rPr>
          <w:t>,</w:t>
        </w:r>
      </w:ins>
      <w:r w:rsidRPr="000869AC">
        <w:rPr>
          <w:rFonts w:eastAsia="Batang"/>
          <w:szCs w:val="26"/>
        </w:rPr>
        <w:t xml:space="preserve"> </w:t>
      </w:r>
      <w:ins w:id="23" w:author="Diana Carolina Figueroa Salazar" w:date="2021-11-22T14:30:00Z">
        <w:r w:rsidR="00CB5518" w:rsidRPr="000869AC">
          <w:rPr>
            <w:rFonts w:eastAsia="Batang"/>
            <w:szCs w:val="26"/>
          </w:rPr>
          <w:t>even after the expiration of the duration of this Contract. Also</w:t>
        </w:r>
      </w:ins>
      <w:ins w:id="24" w:author="Usuario" w:date="2021-11-22T16:12:00Z">
        <w:r w:rsidR="004B31DA" w:rsidRPr="000869AC">
          <w:rPr>
            <w:rFonts w:eastAsia="Batang"/>
            <w:szCs w:val="26"/>
          </w:rPr>
          <w:t xml:space="preserve"> </w:t>
        </w:r>
      </w:ins>
      <w:del w:id="25" w:author="Diana Carolina Figueroa Salazar" w:date="2021-11-22T14:30:00Z">
        <w:r w:rsidRPr="000869AC" w:rsidDel="00CB5518">
          <w:rPr>
            <w:rFonts w:eastAsia="Batang"/>
            <w:szCs w:val="26"/>
          </w:rPr>
          <w:delText>during the duration of this Contract and within 6 months after this contract’s expiry date</w:delText>
        </w:r>
      </w:del>
      <w:r w:rsidR="00296F2C" w:rsidRPr="000869AC">
        <w:rPr>
          <w:rFonts w:eastAsia="Batang"/>
          <w:szCs w:val="26"/>
        </w:rPr>
        <w:t>, including extended time specified at Article 10 (if any)</w:t>
      </w:r>
      <w:r w:rsidRPr="000869AC">
        <w:rPr>
          <w:rFonts w:eastAsia="Batang"/>
          <w:szCs w:val="26"/>
        </w:rPr>
        <w:t xml:space="preserve">. Parties shall apply necessary measures for ensuring information confidentiality of this Contract. </w:t>
      </w:r>
    </w:p>
    <w:p w14:paraId="7FEDA39F" w14:textId="77777777" w:rsidR="00C22556" w:rsidRPr="000869AC" w:rsidRDefault="00C22556" w:rsidP="009E4B92">
      <w:pPr>
        <w:pStyle w:val="Prrafodelista"/>
        <w:widowControl w:val="0"/>
        <w:numPr>
          <w:ilvl w:val="0"/>
          <w:numId w:val="5"/>
        </w:numPr>
        <w:spacing w:line="288" w:lineRule="auto"/>
        <w:ind w:left="709" w:hanging="720"/>
        <w:jc w:val="both"/>
        <w:rPr>
          <w:rFonts w:eastAsia="Batang"/>
          <w:szCs w:val="26"/>
        </w:rPr>
      </w:pPr>
      <w:r w:rsidRPr="000869AC">
        <w:rPr>
          <w:rFonts w:eastAsia="Batang"/>
          <w:szCs w:val="26"/>
        </w:rPr>
        <w:t xml:space="preserve">Each Party shall not disclose any information related to this Contract to any other parties without the prior written consent from the other party or written request by relevant Authorities. </w:t>
      </w:r>
    </w:p>
    <w:p w14:paraId="5AAAFC80" w14:textId="214EB9EE" w:rsidR="00C22556" w:rsidRPr="000869AC" w:rsidRDefault="00C22556" w:rsidP="009E4B92">
      <w:pPr>
        <w:pStyle w:val="Prrafodelista"/>
        <w:widowControl w:val="0"/>
        <w:numPr>
          <w:ilvl w:val="0"/>
          <w:numId w:val="5"/>
        </w:numPr>
        <w:spacing w:line="288" w:lineRule="auto"/>
        <w:ind w:left="709" w:hanging="720"/>
        <w:jc w:val="both"/>
        <w:rPr>
          <w:rFonts w:eastAsia="Batang"/>
          <w:szCs w:val="26"/>
        </w:rPr>
      </w:pPr>
      <w:r w:rsidRPr="000869AC">
        <w:rPr>
          <w:rFonts w:eastAsia="Batang"/>
          <w:szCs w:val="26"/>
        </w:rPr>
        <w:t>Each Party shall apply all necessary and required measures to ensure that none of any staff or anybody under its management shall violate the obligation of non-disclose of confidential information as stipulated under this Article</w:t>
      </w:r>
      <w:ins w:id="26" w:author="Diana Carolina Figueroa Salazar" w:date="2021-11-22T14:38:00Z">
        <w:r w:rsidR="00CB5518" w:rsidRPr="000869AC">
          <w:rPr>
            <w:rFonts w:eastAsia="Batang"/>
            <w:szCs w:val="26"/>
          </w:rPr>
          <w:t>, even after the expiration of the duration of this Contract.</w:t>
        </w:r>
      </w:ins>
      <w:del w:id="27" w:author="Diana Carolina Figueroa Salazar" w:date="2021-11-22T14:38:00Z">
        <w:r w:rsidRPr="000869AC" w:rsidDel="00CB5518">
          <w:rPr>
            <w:rFonts w:eastAsia="Batang"/>
            <w:szCs w:val="26"/>
          </w:rPr>
          <w:delText xml:space="preserve"> during the term of this Contract and within 6 months after the Contract’s expiry date.</w:delText>
        </w:r>
      </w:del>
      <w:r w:rsidRPr="000869AC">
        <w:rPr>
          <w:rFonts w:eastAsia="Batang"/>
          <w:szCs w:val="26"/>
        </w:rPr>
        <w:t xml:space="preserve"> </w:t>
      </w:r>
    </w:p>
    <w:bookmarkEnd w:id="21"/>
    <w:p w14:paraId="6CA5B082" w14:textId="77777777" w:rsidR="00564722" w:rsidRPr="000869AC" w:rsidRDefault="00C22556" w:rsidP="00545B66">
      <w:pPr>
        <w:widowControl w:val="0"/>
        <w:spacing w:before="100" w:beforeAutospacing="1" w:after="100" w:afterAutospacing="1" w:line="276" w:lineRule="auto"/>
        <w:jc w:val="both"/>
        <w:rPr>
          <w:b/>
          <w:bCs/>
          <w:snapToGrid w:val="0"/>
          <w:szCs w:val="26"/>
          <w:u w:val="single"/>
        </w:rPr>
      </w:pPr>
      <w:r w:rsidRPr="000869AC">
        <w:rPr>
          <w:b/>
          <w:bCs/>
          <w:snapToGrid w:val="0"/>
          <w:szCs w:val="26"/>
          <w:u w:val="single"/>
        </w:rPr>
        <w:t>ARTICLE 8:</w:t>
      </w:r>
      <w:r w:rsidR="005A5A81" w:rsidRPr="000869AC">
        <w:rPr>
          <w:b/>
          <w:bCs/>
          <w:snapToGrid w:val="0"/>
          <w:szCs w:val="26"/>
          <w:u w:val="single"/>
        </w:rPr>
        <w:t xml:space="preserve"> </w:t>
      </w:r>
      <w:r w:rsidRPr="000869AC">
        <w:rPr>
          <w:b/>
          <w:bCs/>
          <w:snapToGrid w:val="0"/>
          <w:szCs w:val="26"/>
          <w:u w:val="single"/>
        </w:rPr>
        <w:t>TERMINATION/CANCELLATION OF CONTRACT</w:t>
      </w:r>
    </w:p>
    <w:p w14:paraId="2B716EA7" w14:textId="77777777" w:rsidR="00C22556" w:rsidRPr="000869AC" w:rsidRDefault="00C22556" w:rsidP="00E34485">
      <w:pPr>
        <w:pStyle w:val="Prrafodelista"/>
        <w:widowControl w:val="0"/>
        <w:numPr>
          <w:ilvl w:val="0"/>
          <w:numId w:val="11"/>
        </w:numPr>
        <w:spacing w:line="288" w:lineRule="auto"/>
        <w:ind w:left="720" w:hanging="720"/>
        <w:jc w:val="both"/>
        <w:rPr>
          <w:rFonts w:eastAsia="Batang"/>
          <w:szCs w:val="26"/>
        </w:rPr>
      </w:pPr>
      <w:r w:rsidRPr="000869AC">
        <w:rPr>
          <w:rFonts w:eastAsia="Batang"/>
          <w:szCs w:val="26"/>
        </w:rPr>
        <w:t>This Contract may be terminated/ cancelled in the following cases:</w:t>
      </w:r>
    </w:p>
    <w:p w14:paraId="39AEC739" w14:textId="77777777" w:rsidR="00C22556" w:rsidRPr="000869AC" w:rsidRDefault="00C22556" w:rsidP="00E34485">
      <w:pPr>
        <w:pStyle w:val="Prrafodelista"/>
        <w:widowControl w:val="0"/>
        <w:numPr>
          <w:ilvl w:val="0"/>
          <w:numId w:val="16"/>
        </w:numPr>
        <w:spacing w:line="288" w:lineRule="auto"/>
        <w:jc w:val="both"/>
        <w:rPr>
          <w:szCs w:val="26"/>
        </w:rPr>
      </w:pPr>
      <w:r w:rsidRPr="000869AC">
        <w:rPr>
          <w:szCs w:val="26"/>
        </w:rPr>
        <w:t xml:space="preserve">Mutually agreed by Parties. In this case, Parties shall discuss to reach contract on specific conditions relating to the termination of this contract. </w:t>
      </w:r>
    </w:p>
    <w:p w14:paraId="011DA549" w14:textId="143C819F" w:rsidR="00C62410" w:rsidRPr="000869AC" w:rsidRDefault="00C22556" w:rsidP="00E34485">
      <w:pPr>
        <w:pStyle w:val="Prrafodelista"/>
        <w:widowControl w:val="0"/>
        <w:numPr>
          <w:ilvl w:val="0"/>
          <w:numId w:val="16"/>
        </w:numPr>
        <w:spacing w:line="288" w:lineRule="auto"/>
        <w:jc w:val="both"/>
        <w:rPr>
          <w:szCs w:val="26"/>
        </w:rPr>
      </w:pPr>
      <w:r w:rsidRPr="000869AC">
        <w:rPr>
          <w:szCs w:val="26"/>
        </w:rPr>
        <w:t>Either party goes into insolvent liquidation, disband or bankruptcy, then in this case, the contract shall be terminated by the way agreed by Parties and/or in compliance with current</w:t>
      </w:r>
      <w:ins w:id="28" w:author="Diana Figueroa" w:date="2021-11-18T11:30:00Z">
        <w:r w:rsidR="00D14993" w:rsidRPr="000869AC">
          <w:rPr>
            <w:szCs w:val="26"/>
          </w:rPr>
          <w:t xml:space="preserve"> Peruvian</w:t>
        </w:r>
      </w:ins>
      <w:r w:rsidRPr="000869AC">
        <w:rPr>
          <w:szCs w:val="26"/>
        </w:rPr>
        <w:t xml:space="preserve"> regulations and laws. </w:t>
      </w:r>
    </w:p>
    <w:p w14:paraId="695A913F" w14:textId="77777777" w:rsidR="00B54402" w:rsidRPr="000869AC" w:rsidRDefault="00C22556" w:rsidP="00E34485">
      <w:pPr>
        <w:pStyle w:val="Prrafodelista"/>
        <w:widowControl w:val="0"/>
        <w:numPr>
          <w:ilvl w:val="0"/>
          <w:numId w:val="16"/>
        </w:numPr>
        <w:spacing w:line="288" w:lineRule="auto"/>
        <w:jc w:val="both"/>
        <w:rPr>
          <w:szCs w:val="26"/>
        </w:rPr>
      </w:pPr>
      <w:r w:rsidRPr="000869AC">
        <w:rPr>
          <w:szCs w:val="26"/>
        </w:rPr>
        <w:t xml:space="preserve">Either Party may terminate/ cancel this Contract by written notice to the other Party if the other Party commits a material breach of this Contract and after the receipt of the written notice that specifies such breach or default, fails to remedy the breach within </w:t>
      </w:r>
      <w:r w:rsidR="003637BD" w:rsidRPr="000869AC">
        <w:rPr>
          <w:b/>
          <w:szCs w:val="26"/>
        </w:rPr>
        <w:t xml:space="preserve">thirty </w:t>
      </w:r>
      <w:r w:rsidRPr="000869AC">
        <w:rPr>
          <w:b/>
          <w:szCs w:val="26"/>
        </w:rPr>
        <w:t>(</w:t>
      </w:r>
      <w:r w:rsidR="007F0D58" w:rsidRPr="000869AC">
        <w:rPr>
          <w:b/>
          <w:szCs w:val="26"/>
        </w:rPr>
        <w:t>30</w:t>
      </w:r>
      <w:r w:rsidRPr="000869AC">
        <w:rPr>
          <w:b/>
          <w:szCs w:val="26"/>
        </w:rPr>
        <w:t>) days</w:t>
      </w:r>
      <w:r w:rsidRPr="000869AC">
        <w:rPr>
          <w:szCs w:val="26"/>
        </w:rPr>
        <w:t xml:space="preserve"> since the date of receiving written notice.</w:t>
      </w:r>
    </w:p>
    <w:p w14:paraId="528312C6" w14:textId="5379DA2E" w:rsidR="00296F2C" w:rsidRPr="000869AC" w:rsidRDefault="00296F2C" w:rsidP="00E34485">
      <w:pPr>
        <w:pStyle w:val="Prrafodelista"/>
        <w:widowControl w:val="0"/>
        <w:numPr>
          <w:ilvl w:val="0"/>
          <w:numId w:val="16"/>
        </w:numPr>
        <w:spacing w:line="288" w:lineRule="auto"/>
        <w:jc w:val="both"/>
        <w:rPr>
          <w:szCs w:val="26"/>
        </w:rPr>
      </w:pPr>
      <w:r w:rsidRPr="000869AC">
        <w:rPr>
          <w:rFonts w:eastAsia="Batang"/>
          <w:szCs w:val="26"/>
        </w:rPr>
        <w:t xml:space="preserve">A material breach </w:t>
      </w:r>
      <w:r w:rsidR="003A2DCE" w:rsidRPr="000869AC">
        <w:rPr>
          <w:rFonts w:eastAsia="Batang"/>
          <w:szCs w:val="26"/>
        </w:rPr>
        <w:t>is</w:t>
      </w:r>
      <w:r w:rsidRPr="000869AC">
        <w:rPr>
          <w:rFonts w:eastAsia="Batang"/>
          <w:szCs w:val="26"/>
        </w:rPr>
        <w:t xml:space="preserve"> a </w:t>
      </w:r>
      <w:r w:rsidR="0078750F" w:rsidRPr="000869AC">
        <w:rPr>
          <w:rFonts w:eastAsia="Batang"/>
          <w:szCs w:val="26"/>
        </w:rPr>
        <w:t>failure to perform essential contractual obligation</w:t>
      </w:r>
      <w:r w:rsidR="00B5289E" w:rsidRPr="000869AC">
        <w:rPr>
          <w:rFonts w:eastAsia="Batang"/>
          <w:szCs w:val="26"/>
        </w:rPr>
        <w:t> that</w:t>
      </w:r>
      <w:r w:rsidRPr="000869AC">
        <w:rPr>
          <w:rFonts w:eastAsia="Batang"/>
          <w:szCs w:val="26"/>
        </w:rPr>
        <w:t xml:space="preserve"> has a serious effe</w:t>
      </w:r>
      <w:r w:rsidR="002C5BB3" w:rsidRPr="000869AC">
        <w:rPr>
          <w:rFonts w:eastAsia="Batang"/>
          <w:szCs w:val="26"/>
        </w:rPr>
        <w:t xml:space="preserve">ct on the benefit that the </w:t>
      </w:r>
      <w:r w:rsidR="002C5BB3" w:rsidRPr="000869AC">
        <w:rPr>
          <w:rFonts w:eastAsia="Batang"/>
          <w:b/>
          <w:szCs w:val="26"/>
        </w:rPr>
        <w:t>Non-D</w:t>
      </w:r>
      <w:r w:rsidRPr="000869AC">
        <w:rPr>
          <w:rFonts w:eastAsia="Batang"/>
          <w:b/>
          <w:szCs w:val="26"/>
        </w:rPr>
        <w:t>efaulting Party</w:t>
      </w:r>
      <w:r w:rsidRPr="000869AC">
        <w:rPr>
          <w:rFonts w:eastAsia="Batang"/>
          <w:szCs w:val="26"/>
        </w:rPr>
        <w:t xml:space="preserve"> would have otherwise derived from the contract</w:t>
      </w:r>
      <w:r w:rsidR="00B54402" w:rsidRPr="000869AC">
        <w:rPr>
          <w:szCs w:val="26"/>
        </w:rPr>
        <w:t>.</w:t>
      </w:r>
    </w:p>
    <w:p w14:paraId="09742906" w14:textId="522F7507" w:rsidR="00F4324D" w:rsidRPr="000869AC" w:rsidRDefault="00C22556" w:rsidP="00E34485">
      <w:pPr>
        <w:pStyle w:val="Prrafodelista"/>
        <w:widowControl w:val="0"/>
        <w:numPr>
          <w:ilvl w:val="0"/>
          <w:numId w:val="11"/>
        </w:numPr>
        <w:spacing w:line="288" w:lineRule="auto"/>
        <w:ind w:left="720" w:hanging="720"/>
        <w:jc w:val="both"/>
        <w:rPr>
          <w:rFonts w:eastAsia="Batang"/>
          <w:szCs w:val="26"/>
        </w:rPr>
      </w:pPr>
      <w:r w:rsidRPr="000869AC">
        <w:rPr>
          <w:rFonts w:eastAsia="Batang"/>
          <w:szCs w:val="26"/>
        </w:rPr>
        <w:t>In the event of early termination/ cancellation of this Contract due to the default of a party (the “</w:t>
      </w:r>
      <w:r w:rsidR="00C62410" w:rsidRPr="000869AC">
        <w:rPr>
          <w:rFonts w:eastAsia="Batang"/>
          <w:b/>
          <w:szCs w:val="26"/>
        </w:rPr>
        <w:t>D</w:t>
      </w:r>
      <w:r w:rsidRPr="000869AC">
        <w:rPr>
          <w:rFonts w:eastAsia="Batang"/>
          <w:b/>
          <w:szCs w:val="26"/>
        </w:rPr>
        <w:t>efaulting Party</w:t>
      </w:r>
      <w:r w:rsidRPr="000869AC">
        <w:rPr>
          <w:rFonts w:eastAsia="Batang"/>
          <w:szCs w:val="26"/>
        </w:rPr>
        <w:t xml:space="preserve">”), the </w:t>
      </w:r>
      <w:r w:rsidRPr="000869AC">
        <w:rPr>
          <w:rFonts w:eastAsia="Batang"/>
          <w:b/>
          <w:szCs w:val="26"/>
        </w:rPr>
        <w:t>Defaulting Party</w:t>
      </w:r>
      <w:r w:rsidRPr="000869AC">
        <w:rPr>
          <w:rFonts w:eastAsia="Batang"/>
          <w:szCs w:val="26"/>
        </w:rPr>
        <w:t xml:space="preserve"> shall compensate all the damages and pay the </w:t>
      </w:r>
      <w:r w:rsidR="00C62410" w:rsidRPr="000869AC">
        <w:rPr>
          <w:rFonts w:eastAsia="Batang"/>
          <w:b/>
          <w:szCs w:val="26"/>
        </w:rPr>
        <w:t>N</w:t>
      </w:r>
      <w:r w:rsidRPr="000869AC">
        <w:rPr>
          <w:rFonts w:eastAsia="Batang"/>
          <w:b/>
          <w:szCs w:val="26"/>
        </w:rPr>
        <w:t>on-</w:t>
      </w:r>
      <w:r w:rsidR="00686BF6" w:rsidRPr="000869AC">
        <w:rPr>
          <w:rFonts w:eastAsia="Batang"/>
          <w:b/>
          <w:szCs w:val="26"/>
        </w:rPr>
        <w:t>D</w:t>
      </w:r>
      <w:r w:rsidR="00564722" w:rsidRPr="000869AC">
        <w:rPr>
          <w:rFonts w:eastAsia="Batang"/>
          <w:b/>
          <w:szCs w:val="26"/>
        </w:rPr>
        <w:t>efaulting</w:t>
      </w:r>
      <w:r w:rsidRPr="000869AC">
        <w:rPr>
          <w:rFonts w:eastAsia="Batang"/>
          <w:b/>
          <w:szCs w:val="26"/>
        </w:rPr>
        <w:t xml:space="preserve"> Party</w:t>
      </w:r>
      <w:r w:rsidRPr="000869AC">
        <w:rPr>
          <w:rFonts w:eastAsia="Batang"/>
          <w:szCs w:val="26"/>
        </w:rPr>
        <w:t xml:space="preserve"> a termination/ cancellation penalty in accordance with the current regulations and laws of </w:t>
      </w:r>
      <w:r w:rsidR="00B71F18" w:rsidRPr="000869AC">
        <w:rPr>
          <w:rFonts w:eastAsia="Batang"/>
          <w:szCs w:val="26"/>
        </w:rPr>
        <w:t>Peru</w:t>
      </w:r>
      <w:r w:rsidRPr="000869AC">
        <w:rPr>
          <w:rFonts w:eastAsia="Batang"/>
          <w:szCs w:val="26"/>
        </w:rPr>
        <w:t>.</w:t>
      </w:r>
    </w:p>
    <w:p w14:paraId="449806C8" w14:textId="77777777" w:rsidR="00564722" w:rsidRPr="000869AC" w:rsidRDefault="00C22556" w:rsidP="00545B66">
      <w:pPr>
        <w:widowControl w:val="0"/>
        <w:spacing w:before="100" w:beforeAutospacing="1" w:after="100" w:afterAutospacing="1" w:line="276" w:lineRule="auto"/>
        <w:jc w:val="both"/>
        <w:rPr>
          <w:b/>
          <w:bCs/>
          <w:snapToGrid w:val="0"/>
          <w:szCs w:val="26"/>
          <w:u w:val="single"/>
        </w:rPr>
      </w:pPr>
      <w:bookmarkStart w:id="29" w:name="_Toc286071663"/>
      <w:r w:rsidRPr="000869AC">
        <w:rPr>
          <w:b/>
          <w:bCs/>
          <w:snapToGrid w:val="0"/>
          <w:szCs w:val="26"/>
          <w:u w:val="single"/>
        </w:rPr>
        <w:t xml:space="preserve">ARTICLE </w:t>
      </w:r>
      <w:r w:rsidR="0019019F" w:rsidRPr="000869AC">
        <w:rPr>
          <w:b/>
          <w:bCs/>
          <w:snapToGrid w:val="0"/>
          <w:szCs w:val="26"/>
          <w:u w:val="single"/>
        </w:rPr>
        <w:t>9</w:t>
      </w:r>
      <w:r w:rsidRPr="000869AC">
        <w:rPr>
          <w:b/>
          <w:bCs/>
          <w:snapToGrid w:val="0"/>
          <w:szCs w:val="26"/>
          <w:u w:val="single"/>
        </w:rPr>
        <w:t xml:space="preserve">: </w:t>
      </w:r>
      <w:r w:rsidR="00EB38A7" w:rsidRPr="000869AC">
        <w:rPr>
          <w:b/>
          <w:bCs/>
          <w:snapToGrid w:val="0"/>
          <w:szCs w:val="26"/>
          <w:u w:val="single"/>
        </w:rPr>
        <w:t xml:space="preserve">APPLICABLE LAW AND </w:t>
      </w:r>
      <w:r w:rsidRPr="000869AC">
        <w:rPr>
          <w:b/>
          <w:bCs/>
          <w:snapToGrid w:val="0"/>
          <w:szCs w:val="26"/>
          <w:u w:val="single"/>
        </w:rPr>
        <w:t>DISPUTE RESOLUTION</w:t>
      </w:r>
    </w:p>
    <w:p w14:paraId="1748F4E2" w14:textId="064C8146" w:rsidR="00EB38A7" w:rsidRPr="000869AC" w:rsidRDefault="00EB38A7" w:rsidP="00E34485">
      <w:pPr>
        <w:pStyle w:val="Prrafodelista"/>
        <w:widowControl w:val="0"/>
        <w:numPr>
          <w:ilvl w:val="0"/>
          <w:numId w:val="15"/>
        </w:numPr>
        <w:spacing w:line="288" w:lineRule="auto"/>
        <w:ind w:left="720" w:hanging="720"/>
        <w:jc w:val="both"/>
        <w:rPr>
          <w:rFonts w:eastAsia="Batang"/>
          <w:szCs w:val="26"/>
        </w:rPr>
      </w:pPr>
      <w:r w:rsidRPr="000869AC">
        <w:rPr>
          <w:rFonts w:eastAsia="Batang"/>
          <w:szCs w:val="26"/>
        </w:rPr>
        <w:t>This contract will be governed by and con</w:t>
      </w:r>
      <w:r w:rsidR="00164AB7" w:rsidRPr="000869AC">
        <w:rPr>
          <w:rFonts w:eastAsia="Batang"/>
          <w:szCs w:val="26"/>
        </w:rPr>
        <w:t>s</w:t>
      </w:r>
      <w:r w:rsidRPr="000869AC">
        <w:rPr>
          <w:rFonts w:eastAsia="Batang"/>
          <w:szCs w:val="26"/>
        </w:rPr>
        <w:t>trued and enforced in accordance with the Law</w:t>
      </w:r>
      <w:r w:rsidR="00164AB7" w:rsidRPr="000869AC">
        <w:rPr>
          <w:rFonts w:eastAsia="Batang"/>
          <w:szCs w:val="26"/>
        </w:rPr>
        <w:t>s</w:t>
      </w:r>
      <w:r w:rsidRPr="000869AC">
        <w:rPr>
          <w:rFonts w:eastAsia="Batang"/>
          <w:szCs w:val="26"/>
        </w:rPr>
        <w:t xml:space="preserve"> of </w:t>
      </w:r>
      <w:r w:rsidR="009151C9" w:rsidRPr="000869AC">
        <w:rPr>
          <w:rFonts w:eastAsia="Batang"/>
          <w:szCs w:val="26"/>
        </w:rPr>
        <w:t>Peru</w:t>
      </w:r>
      <w:r w:rsidR="00164AB7" w:rsidRPr="000869AC">
        <w:rPr>
          <w:rFonts w:eastAsia="Batang"/>
          <w:szCs w:val="26"/>
        </w:rPr>
        <w:t xml:space="preserve"> without regard to conflicts of laws principles</w:t>
      </w:r>
      <w:r w:rsidRPr="000869AC">
        <w:rPr>
          <w:rFonts w:eastAsia="Batang"/>
          <w:szCs w:val="26"/>
        </w:rPr>
        <w:t>.</w:t>
      </w:r>
    </w:p>
    <w:p w14:paraId="64E74DDA" w14:textId="77777777" w:rsidR="00C22556" w:rsidRPr="000869AC" w:rsidRDefault="00C22556" w:rsidP="00E34485">
      <w:pPr>
        <w:pStyle w:val="Prrafodelista"/>
        <w:widowControl w:val="0"/>
        <w:numPr>
          <w:ilvl w:val="0"/>
          <w:numId w:val="15"/>
        </w:numPr>
        <w:spacing w:line="288" w:lineRule="auto"/>
        <w:ind w:left="709" w:hanging="720"/>
        <w:jc w:val="both"/>
        <w:rPr>
          <w:rFonts w:eastAsia="Batang"/>
          <w:szCs w:val="26"/>
        </w:rPr>
      </w:pPr>
      <w:r w:rsidRPr="000869AC">
        <w:rPr>
          <w:rFonts w:eastAsia="Batang"/>
          <w:szCs w:val="26"/>
        </w:rPr>
        <w:t>Any dispute, controversy or claims arising out of or relating to this Contract or the breach or termination thereof shall be firstly settled by friendly negotiation and conciliation</w:t>
      </w:r>
      <w:r w:rsidR="00C62410" w:rsidRPr="000869AC">
        <w:rPr>
          <w:rFonts w:eastAsia="Batang"/>
          <w:szCs w:val="26"/>
        </w:rPr>
        <w:t xml:space="preserve"> in good faith</w:t>
      </w:r>
      <w:r w:rsidRPr="000869AC">
        <w:rPr>
          <w:rFonts w:eastAsia="Batang"/>
          <w:szCs w:val="26"/>
        </w:rPr>
        <w:t>.</w:t>
      </w:r>
    </w:p>
    <w:p w14:paraId="18A2968A" w14:textId="632E267C" w:rsidR="00C22556" w:rsidRPr="000869AC" w:rsidRDefault="00C22556" w:rsidP="00E34485">
      <w:pPr>
        <w:pStyle w:val="Prrafodelista"/>
        <w:widowControl w:val="0"/>
        <w:numPr>
          <w:ilvl w:val="0"/>
          <w:numId w:val="15"/>
        </w:numPr>
        <w:spacing w:line="288" w:lineRule="auto"/>
        <w:ind w:left="709" w:hanging="720"/>
        <w:jc w:val="both"/>
        <w:rPr>
          <w:rFonts w:eastAsia="Batang"/>
          <w:szCs w:val="26"/>
        </w:rPr>
      </w:pPr>
      <w:r w:rsidRPr="000869AC">
        <w:rPr>
          <w:rFonts w:eastAsia="Batang"/>
          <w:szCs w:val="26"/>
        </w:rPr>
        <w:lastRenderedPageBreak/>
        <w:t xml:space="preserve">In case such disputes cannot be reached in an amicable manner, either party shall reserve the right to submit the case to the competent Court in </w:t>
      </w:r>
      <w:r w:rsidR="00C90726" w:rsidRPr="000869AC">
        <w:rPr>
          <w:rFonts w:eastAsia="Batang"/>
          <w:szCs w:val="26"/>
        </w:rPr>
        <w:t>Peru</w:t>
      </w:r>
      <w:r w:rsidRPr="000869AC">
        <w:rPr>
          <w:rFonts w:eastAsia="Batang"/>
          <w:szCs w:val="26"/>
        </w:rPr>
        <w:t xml:space="preserve">. </w:t>
      </w:r>
    </w:p>
    <w:p w14:paraId="3075E6A7" w14:textId="77777777" w:rsidR="00C22556" w:rsidRPr="000869AC" w:rsidRDefault="00C22556" w:rsidP="00E34485">
      <w:pPr>
        <w:pStyle w:val="Prrafodelista"/>
        <w:widowControl w:val="0"/>
        <w:numPr>
          <w:ilvl w:val="0"/>
          <w:numId w:val="15"/>
        </w:numPr>
        <w:spacing w:line="288" w:lineRule="auto"/>
        <w:ind w:left="709" w:hanging="720"/>
        <w:jc w:val="both"/>
        <w:rPr>
          <w:rFonts w:eastAsia="Batang"/>
          <w:szCs w:val="26"/>
        </w:rPr>
      </w:pPr>
      <w:r w:rsidRPr="000869AC">
        <w:rPr>
          <w:rFonts w:eastAsia="Batang"/>
          <w:szCs w:val="26"/>
        </w:rPr>
        <w:t>The decision of the Court is the final judgment to the Parties.</w:t>
      </w:r>
    </w:p>
    <w:p w14:paraId="47B62C15" w14:textId="1B711544" w:rsidR="00C22556" w:rsidRPr="000869AC" w:rsidRDefault="00C22556" w:rsidP="00E34485">
      <w:pPr>
        <w:pStyle w:val="Prrafodelista"/>
        <w:widowControl w:val="0"/>
        <w:numPr>
          <w:ilvl w:val="0"/>
          <w:numId w:val="15"/>
        </w:numPr>
        <w:spacing w:line="288" w:lineRule="auto"/>
        <w:ind w:left="709" w:hanging="720"/>
        <w:jc w:val="both"/>
        <w:rPr>
          <w:rFonts w:eastAsia="Batang"/>
          <w:szCs w:val="26"/>
        </w:rPr>
      </w:pPr>
      <w:r w:rsidRPr="000869AC">
        <w:rPr>
          <w:rFonts w:eastAsia="Batang"/>
          <w:szCs w:val="26"/>
        </w:rPr>
        <w:t>Lawsuit fee</w:t>
      </w:r>
      <w:r w:rsidR="003A2DCE" w:rsidRPr="000869AC">
        <w:rPr>
          <w:rFonts w:eastAsia="Batang"/>
          <w:szCs w:val="26"/>
        </w:rPr>
        <w:t>s</w:t>
      </w:r>
      <w:r w:rsidRPr="000869AC">
        <w:rPr>
          <w:rFonts w:eastAsia="Batang"/>
          <w:szCs w:val="26"/>
        </w:rPr>
        <w:t xml:space="preserve"> and other charge arising if any will be borne by the losing Party.</w:t>
      </w:r>
    </w:p>
    <w:p w14:paraId="32C5ECB5" w14:textId="77777777" w:rsidR="00564722" w:rsidRPr="000869AC" w:rsidRDefault="00C22556" w:rsidP="0013110E">
      <w:pPr>
        <w:tabs>
          <w:tab w:val="left" w:pos="1701"/>
        </w:tabs>
        <w:spacing w:before="100" w:beforeAutospacing="1" w:after="100" w:afterAutospacing="1" w:line="288" w:lineRule="auto"/>
        <w:jc w:val="both"/>
        <w:rPr>
          <w:szCs w:val="26"/>
        </w:rPr>
      </w:pPr>
      <w:r w:rsidRPr="000869AC">
        <w:rPr>
          <w:b/>
          <w:bCs/>
          <w:snapToGrid w:val="0"/>
          <w:szCs w:val="26"/>
          <w:u w:val="single"/>
        </w:rPr>
        <w:t>ARTICLE 10:</w:t>
      </w:r>
      <w:r w:rsidRPr="000869AC">
        <w:rPr>
          <w:b/>
          <w:bCs/>
          <w:snapToGrid w:val="0"/>
          <w:szCs w:val="26"/>
          <w:u w:val="single"/>
        </w:rPr>
        <w:tab/>
        <w:t>CONTRACT DURATION</w:t>
      </w:r>
    </w:p>
    <w:p w14:paraId="6E16B5BE" w14:textId="1E2B7988" w:rsidR="009E79DF" w:rsidRPr="000869AC" w:rsidRDefault="009E79DF" w:rsidP="00E823CE">
      <w:pPr>
        <w:pStyle w:val="Prrafodelista"/>
        <w:widowControl w:val="0"/>
        <w:numPr>
          <w:ilvl w:val="0"/>
          <w:numId w:val="12"/>
        </w:numPr>
        <w:spacing w:line="288" w:lineRule="auto"/>
        <w:ind w:left="720" w:hanging="720"/>
        <w:jc w:val="both"/>
        <w:rPr>
          <w:rFonts w:eastAsia="Batang"/>
          <w:szCs w:val="26"/>
        </w:rPr>
      </w:pPr>
      <w:r w:rsidRPr="000869AC">
        <w:rPr>
          <w:rFonts w:eastAsia="Batang"/>
          <w:szCs w:val="26"/>
        </w:rPr>
        <w:t xml:space="preserve">This contract comes into effect from </w:t>
      </w:r>
      <w:r w:rsidR="00DE2275" w:rsidRPr="000869AC">
        <w:rPr>
          <w:rFonts w:eastAsia="Batang"/>
          <w:szCs w:val="26"/>
        </w:rPr>
        <w:t xml:space="preserve">the signing date and is valid for </w:t>
      </w:r>
      <w:ins w:id="30" w:author="Manuel Añorga" w:date="2021-11-10T17:49:00Z">
        <w:r w:rsidR="00E55A46" w:rsidRPr="000869AC">
          <w:rPr>
            <w:rFonts w:eastAsia="Batang"/>
            <w:b/>
            <w:bCs/>
            <w:szCs w:val="26"/>
          </w:rPr>
          <w:t>one</w:t>
        </w:r>
        <w:r w:rsidR="00E55A46" w:rsidRPr="000869AC">
          <w:rPr>
            <w:rFonts w:eastAsia="Batang"/>
            <w:b/>
            <w:szCs w:val="26"/>
          </w:rPr>
          <w:t xml:space="preserve"> </w:t>
        </w:r>
      </w:ins>
      <w:r w:rsidR="00DE2275" w:rsidRPr="000869AC">
        <w:rPr>
          <w:rFonts w:eastAsia="Batang"/>
          <w:b/>
          <w:szCs w:val="26"/>
        </w:rPr>
        <w:t>(</w:t>
      </w:r>
      <w:r w:rsidR="0013110E" w:rsidRPr="000869AC">
        <w:rPr>
          <w:rFonts w:eastAsia="Batang"/>
          <w:b/>
          <w:szCs w:val="26"/>
        </w:rPr>
        <w:t>0</w:t>
      </w:r>
      <w:ins w:id="31" w:author="Manuel Añorga" w:date="2021-11-10T17:49:00Z">
        <w:r w:rsidR="00E55A46" w:rsidRPr="000869AC">
          <w:rPr>
            <w:rFonts w:eastAsia="Batang"/>
            <w:b/>
            <w:szCs w:val="26"/>
          </w:rPr>
          <w:t>1</w:t>
        </w:r>
      </w:ins>
      <w:r w:rsidR="00DE2275" w:rsidRPr="000869AC">
        <w:rPr>
          <w:rFonts w:eastAsia="Batang"/>
          <w:b/>
          <w:szCs w:val="26"/>
        </w:rPr>
        <w:t>) year</w:t>
      </w:r>
      <w:r w:rsidR="00D85024" w:rsidRPr="000869AC">
        <w:rPr>
          <w:rFonts w:eastAsia="Batang"/>
          <w:szCs w:val="26"/>
        </w:rPr>
        <w:t>.</w:t>
      </w:r>
      <w:r w:rsidR="00E823CE" w:rsidRPr="000869AC">
        <w:rPr>
          <w:rFonts w:eastAsia="Batang"/>
          <w:szCs w:val="26"/>
        </w:rPr>
        <w:t xml:space="preserve"> If neither Party has officially notify in writing the other Party to extend/terminate this Contract within </w:t>
      </w:r>
      <w:ins w:id="32" w:author="Manuel Añorga" w:date="2021-11-10T17:50:00Z">
        <w:r w:rsidR="00E55A46" w:rsidRPr="000869AC">
          <w:rPr>
            <w:rFonts w:eastAsia="Batang"/>
            <w:b/>
            <w:szCs w:val="26"/>
          </w:rPr>
          <w:t xml:space="preserve">sixty </w:t>
        </w:r>
      </w:ins>
      <w:r w:rsidR="00E823CE" w:rsidRPr="000869AC">
        <w:rPr>
          <w:rFonts w:eastAsia="Batang"/>
          <w:b/>
          <w:szCs w:val="26"/>
        </w:rPr>
        <w:t>(</w:t>
      </w:r>
      <w:ins w:id="33" w:author="Manuel Añorga" w:date="2021-11-10T17:50:00Z">
        <w:r w:rsidR="00E55A46" w:rsidRPr="000869AC">
          <w:rPr>
            <w:rFonts w:eastAsia="Batang"/>
            <w:b/>
            <w:szCs w:val="26"/>
          </w:rPr>
          <w:t>60</w:t>
        </w:r>
      </w:ins>
      <w:r w:rsidR="00E823CE" w:rsidRPr="000869AC">
        <w:rPr>
          <w:rFonts w:eastAsia="Batang"/>
          <w:b/>
          <w:szCs w:val="26"/>
        </w:rPr>
        <w:t>) days</w:t>
      </w:r>
      <w:r w:rsidR="00E823CE" w:rsidRPr="000869AC">
        <w:rPr>
          <w:rFonts w:eastAsia="Batang"/>
          <w:szCs w:val="26"/>
        </w:rPr>
        <w:t xml:space="preserve"> prior to the contract </w:t>
      </w:r>
      <w:r w:rsidR="00952D3A" w:rsidRPr="000869AC">
        <w:rPr>
          <w:rFonts w:eastAsia="Batang"/>
          <w:szCs w:val="26"/>
        </w:rPr>
        <w:t>expiration date</w:t>
      </w:r>
      <w:r w:rsidR="00E823CE" w:rsidRPr="000869AC">
        <w:rPr>
          <w:rFonts w:eastAsia="Batang"/>
          <w:szCs w:val="26"/>
        </w:rPr>
        <w:t xml:space="preserve">, the contract will be automatically extended for the next </w:t>
      </w:r>
      <w:r w:rsidR="00E823CE" w:rsidRPr="000869AC">
        <w:rPr>
          <w:rFonts w:eastAsia="Batang"/>
          <w:b/>
          <w:szCs w:val="26"/>
        </w:rPr>
        <w:t>one (1) year</w:t>
      </w:r>
      <w:r w:rsidR="00E823CE" w:rsidRPr="000869AC">
        <w:rPr>
          <w:rFonts w:eastAsia="Batang"/>
          <w:szCs w:val="26"/>
        </w:rPr>
        <w:t>.</w:t>
      </w:r>
    </w:p>
    <w:p w14:paraId="5AAF2CFF" w14:textId="59092B9B" w:rsidR="009E79DF" w:rsidRPr="000869AC" w:rsidRDefault="009E79DF" w:rsidP="00E34485">
      <w:pPr>
        <w:pStyle w:val="Prrafodelista"/>
        <w:widowControl w:val="0"/>
        <w:numPr>
          <w:ilvl w:val="0"/>
          <w:numId w:val="12"/>
        </w:numPr>
        <w:spacing w:line="288" w:lineRule="auto"/>
        <w:ind w:left="709" w:hanging="720"/>
        <w:jc w:val="both"/>
        <w:rPr>
          <w:rFonts w:eastAsia="Batang"/>
          <w:szCs w:val="26"/>
        </w:rPr>
      </w:pPr>
      <w:r w:rsidRPr="000869AC">
        <w:rPr>
          <w:rFonts w:eastAsia="Batang"/>
          <w:szCs w:val="26"/>
        </w:rPr>
        <w:t>Any supplement or amendment to this Contract shall be made in writing by the legal representative of the Parties.</w:t>
      </w:r>
    </w:p>
    <w:p w14:paraId="0D5E280E" w14:textId="77777777" w:rsidR="00564722" w:rsidRPr="000869AC" w:rsidRDefault="0019019F" w:rsidP="006D3549">
      <w:pPr>
        <w:tabs>
          <w:tab w:val="left" w:pos="1701"/>
        </w:tabs>
        <w:spacing w:before="100" w:beforeAutospacing="1" w:after="100" w:afterAutospacing="1" w:line="288" w:lineRule="auto"/>
        <w:jc w:val="both"/>
        <w:rPr>
          <w:b/>
          <w:bCs/>
          <w:snapToGrid w:val="0"/>
          <w:szCs w:val="26"/>
          <w:u w:val="single"/>
        </w:rPr>
      </w:pPr>
      <w:r w:rsidRPr="000869AC">
        <w:rPr>
          <w:b/>
          <w:bCs/>
          <w:snapToGrid w:val="0"/>
          <w:szCs w:val="26"/>
          <w:u w:val="single"/>
        </w:rPr>
        <w:t>ARTICLE 11:</w:t>
      </w:r>
      <w:r w:rsidRPr="000869AC">
        <w:rPr>
          <w:b/>
          <w:bCs/>
          <w:snapToGrid w:val="0"/>
          <w:szCs w:val="26"/>
          <w:u w:val="single"/>
        </w:rPr>
        <w:tab/>
        <w:t>MISCELLANEOUS</w:t>
      </w:r>
    </w:p>
    <w:p w14:paraId="70334666" w14:textId="77777777" w:rsidR="0019019F" w:rsidRPr="006E20CE" w:rsidRDefault="0019019F" w:rsidP="00E34485">
      <w:pPr>
        <w:pStyle w:val="Prrafodelista"/>
        <w:widowControl w:val="0"/>
        <w:numPr>
          <w:ilvl w:val="0"/>
          <w:numId w:val="24"/>
        </w:numPr>
        <w:spacing w:line="288" w:lineRule="auto"/>
        <w:ind w:left="720" w:hanging="720"/>
        <w:jc w:val="both"/>
        <w:rPr>
          <w:rFonts w:eastAsia="Batang"/>
          <w:b/>
          <w:szCs w:val="26"/>
        </w:rPr>
      </w:pPr>
      <w:r w:rsidRPr="006E20CE">
        <w:rPr>
          <w:rFonts w:eastAsia="Batang"/>
          <w:b/>
          <w:szCs w:val="26"/>
        </w:rPr>
        <w:t>Force Majeure</w:t>
      </w:r>
    </w:p>
    <w:p w14:paraId="7A20A26C" w14:textId="77777777" w:rsidR="0019019F" w:rsidRPr="006E20CE" w:rsidRDefault="0019019F" w:rsidP="00E34485">
      <w:pPr>
        <w:pStyle w:val="Prrafodelista"/>
        <w:widowControl w:val="0"/>
        <w:numPr>
          <w:ilvl w:val="0"/>
          <w:numId w:val="17"/>
        </w:numPr>
        <w:spacing w:line="288" w:lineRule="auto"/>
        <w:jc w:val="both"/>
        <w:rPr>
          <w:szCs w:val="26"/>
        </w:rPr>
      </w:pPr>
      <w:r w:rsidRPr="006E20CE">
        <w:rPr>
          <w:szCs w:val="26"/>
        </w:rPr>
        <w:t>All events or circumstances which are beyond the reasonable control of either Parties (the “</w:t>
      </w:r>
      <w:r w:rsidRPr="006E20CE">
        <w:rPr>
          <w:b/>
          <w:szCs w:val="26"/>
        </w:rPr>
        <w:t>Affected Party</w:t>
      </w:r>
      <w:r w:rsidRPr="006E20CE">
        <w:rPr>
          <w:szCs w:val="26"/>
        </w:rPr>
        <w:t xml:space="preserve">”), such as war revolution, insurrection, hostilities, rebellion, riot, civil commotion, earthquake, flood or other natural disaster, fire, explosion, epidemic, strike, (other than those solely affecting the </w:t>
      </w:r>
      <w:r w:rsidRPr="006E20CE">
        <w:rPr>
          <w:b/>
          <w:szCs w:val="26"/>
        </w:rPr>
        <w:t>Affected Party</w:t>
      </w:r>
      <w:r w:rsidRPr="006E20CE">
        <w:rPr>
          <w:szCs w:val="26"/>
        </w:rPr>
        <w:t>) lockout or other industrial disturbance, blockade, government interference, technical system troubles etc. shall be considered as cases of Force Majeure.</w:t>
      </w:r>
    </w:p>
    <w:p w14:paraId="510414AD" w14:textId="77777777" w:rsidR="0019019F" w:rsidRPr="006E20CE" w:rsidRDefault="0019019F" w:rsidP="00E34485">
      <w:pPr>
        <w:pStyle w:val="Prrafodelista"/>
        <w:widowControl w:val="0"/>
        <w:numPr>
          <w:ilvl w:val="0"/>
          <w:numId w:val="17"/>
        </w:numPr>
        <w:spacing w:line="288" w:lineRule="auto"/>
        <w:jc w:val="both"/>
        <w:rPr>
          <w:szCs w:val="26"/>
        </w:rPr>
      </w:pPr>
      <w:r w:rsidRPr="006E20CE">
        <w:rPr>
          <w:szCs w:val="26"/>
        </w:rPr>
        <w:t xml:space="preserve">In case of Force Majeure, the Parties shall, within </w:t>
      </w:r>
      <w:r w:rsidR="00616343" w:rsidRPr="006E20CE">
        <w:rPr>
          <w:b/>
          <w:szCs w:val="26"/>
        </w:rPr>
        <w:t xml:space="preserve">thirty </w:t>
      </w:r>
      <w:r w:rsidRPr="006E20CE">
        <w:rPr>
          <w:b/>
          <w:szCs w:val="26"/>
        </w:rPr>
        <w:t>(</w:t>
      </w:r>
      <w:r w:rsidR="00616343" w:rsidRPr="006E20CE">
        <w:rPr>
          <w:b/>
          <w:szCs w:val="26"/>
        </w:rPr>
        <w:t>30</w:t>
      </w:r>
      <w:r w:rsidRPr="006E20CE">
        <w:rPr>
          <w:b/>
          <w:szCs w:val="26"/>
        </w:rPr>
        <w:t>) days</w:t>
      </w:r>
      <w:r w:rsidRPr="006E20CE">
        <w:rPr>
          <w:szCs w:val="26"/>
        </w:rPr>
        <w:t xml:space="preserve"> from the date of occurrence/ending of the cause, advise each other of the nature, proof and necessary information thereof. In this case, the time stipulated for the performance of the obligations should be extended as agreed by parties.</w:t>
      </w:r>
    </w:p>
    <w:p w14:paraId="249A0C0A" w14:textId="77777777" w:rsidR="0019019F" w:rsidRPr="006E20CE" w:rsidRDefault="0019019F" w:rsidP="00E34485">
      <w:pPr>
        <w:pStyle w:val="Prrafodelista"/>
        <w:widowControl w:val="0"/>
        <w:numPr>
          <w:ilvl w:val="0"/>
          <w:numId w:val="17"/>
        </w:numPr>
        <w:spacing w:line="288" w:lineRule="auto"/>
        <w:jc w:val="both"/>
        <w:rPr>
          <w:szCs w:val="26"/>
        </w:rPr>
      </w:pPr>
      <w:r w:rsidRPr="006E20CE">
        <w:rPr>
          <w:szCs w:val="26"/>
        </w:rPr>
        <w:t xml:space="preserve">In case of Force Majeure, Parties may temporarily suspend their obligations to this contract and such obligations shall be immediately resumed upon the end of Force Majeure. </w:t>
      </w:r>
    </w:p>
    <w:p w14:paraId="44CC9148" w14:textId="7EBD6D6A" w:rsidR="0019019F" w:rsidRPr="006E20CE" w:rsidRDefault="0019019F" w:rsidP="00E34485">
      <w:pPr>
        <w:pStyle w:val="Prrafodelista"/>
        <w:widowControl w:val="0"/>
        <w:numPr>
          <w:ilvl w:val="0"/>
          <w:numId w:val="24"/>
        </w:numPr>
        <w:spacing w:line="288" w:lineRule="auto"/>
        <w:ind w:left="720" w:hanging="720"/>
        <w:jc w:val="both"/>
        <w:rPr>
          <w:rFonts w:eastAsia="Batang"/>
          <w:b/>
          <w:szCs w:val="26"/>
        </w:rPr>
      </w:pPr>
      <w:r w:rsidRPr="006E20CE">
        <w:rPr>
          <w:rFonts w:eastAsia="Batang"/>
          <w:b/>
          <w:szCs w:val="26"/>
        </w:rPr>
        <w:t>Notice</w:t>
      </w:r>
    </w:p>
    <w:p w14:paraId="76EE5317" w14:textId="77777777" w:rsidR="0019019F" w:rsidRPr="006E20CE" w:rsidRDefault="0019019F" w:rsidP="00E34485">
      <w:pPr>
        <w:pStyle w:val="Prrafodelista"/>
        <w:widowControl w:val="0"/>
        <w:numPr>
          <w:ilvl w:val="0"/>
          <w:numId w:val="14"/>
        </w:numPr>
        <w:spacing w:line="288" w:lineRule="auto"/>
        <w:jc w:val="both"/>
        <w:rPr>
          <w:szCs w:val="26"/>
        </w:rPr>
      </w:pPr>
      <w:r w:rsidRPr="006E20CE">
        <w:rPr>
          <w:szCs w:val="26"/>
        </w:rPr>
        <w:t xml:space="preserve">All notices and contacts relating to this contract shall be sent to addresses provided by Parties in the first paragraph of this contract. </w:t>
      </w:r>
    </w:p>
    <w:p w14:paraId="2FF694B0" w14:textId="77777777" w:rsidR="0019019F" w:rsidRPr="006E20CE" w:rsidRDefault="0019019F" w:rsidP="00E34485">
      <w:pPr>
        <w:pStyle w:val="Prrafodelista"/>
        <w:widowControl w:val="0"/>
        <w:numPr>
          <w:ilvl w:val="0"/>
          <w:numId w:val="14"/>
        </w:numPr>
        <w:spacing w:line="288" w:lineRule="auto"/>
        <w:jc w:val="both"/>
        <w:rPr>
          <w:szCs w:val="26"/>
        </w:rPr>
      </w:pPr>
      <w:r w:rsidRPr="006E20CE">
        <w:rPr>
          <w:szCs w:val="26"/>
        </w:rPr>
        <w:t>All notices and any contacts are only valid in writing, including fax and telex and deemed to be sent and received when: (</w:t>
      </w:r>
      <w:proofErr w:type="spellStart"/>
      <w:r w:rsidRPr="006E20CE">
        <w:rPr>
          <w:b/>
          <w:szCs w:val="26"/>
        </w:rPr>
        <w:t>i</w:t>
      </w:r>
      <w:proofErr w:type="spellEnd"/>
      <w:r w:rsidRPr="006E20CE">
        <w:rPr>
          <w:szCs w:val="26"/>
        </w:rPr>
        <w:t>) handed in hand with confirmation note; (</w:t>
      </w:r>
      <w:r w:rsidRPr="006E20CE">
        <w:rPr>
          <w:b/>
          <w:szCs w:val="26"/>
        </w:rPr>
        <w:t>ii</w:t>
      </w:r>
      <w:r w:rsidRPr="006E20CE">
        <w:rPr>
          <w:szCs w:val="26"/>
        </w:rPr>
        <w:t xml:space="preserve">) </w:t>
      </w:r>
      <w:r w:rsidRPr="006E20CE">
        <w:rPr>
          <w:b/>
          <w:szCs w:val="26"/>
        </w:rPr>
        <w:t>seven (07) working days</w:t>
      </w:r>
      <w:r w:rsidRPr="006E20CE">
        <w:rPr>
          <w:szCs w:val="26"/>
        </w:rPr>
        <w:t xml:space="preserve"> after sending by post/mail with confirmation note; (</w:t>
      </w:r>
      <w:r w:rsidRPr="006E20CE">
        <w:rPr>
          <w:b/>
          <w:szCs w:val="26"/>
        </w:rPr>
        <w:t>iii</w:t>
      </w:r>
      <w:r w:rsidRPr="006E20CE">
        <w:rPr>
          <w:szCs w:val="26"/>
        </w:rPr>
        <w:t>) fax signal of being sent in case of sending by fax or telex during working hours; (</w:t>
      </w:r>
      <w:r w:rsidRPr="006E20CE">
        <w:rPr>
          <w:b/>
          <w:szCs w:val="26"/>
        </w:rPr>
        <w:t>iv</w:t>
      </w:r>
      <w:r w:rsidRPr="006E20CE">
        <w:rPr>
          <w:szCs w:val="26"/>
        </w:rPr>
        <w:t xml:space="preserve">) when actually received if being sent by express mail services, and in any cases, such notices must be sent to the agreed addresses. </w:t>
      </w:r>
    </w:p>
    <w:p w14:paraId="21B2FD2E" w14:textId="77777777" w:rsidR="0019019F" w:rsidRPr="006E20CE" w:rsidRDefault="0019019F" w:rsidP="00E34485">
      <w:pPr>
        <w:pStyle w:val="Prrafodelista"/>
        <w:widowControl w:val="0"/>
        <w:numPr>
          <w:ilvl w:val="0"/>
          <w:numId w:val="14"/>
        </w:numPr>
        <w:spacing w:line="288" w:lineRule="auto"/>
        <w:jc w:val="both"/>
        <w:rPr>
          <w:szCs w:val="26"/>
        </w:rPr>
      </w:pPr>
      <w:r w:rsidRPr="006E20CE">
        <w:rPr>
          <w:szCs w:val="26"/>
        </w:rPr>
        <w:t xml:space="preserve">For this purpose, either Party may change the address by valid written notices to the other Party. </w:t>
      </w:r>
    </w:p>
    <w:p w14:paraId="6AA78DFF" w14:textId="0EA6280A" w:rsidR="00C91BFB" w:rsidRPr="006E20CE" w:rsidRDefault="00C91BFB" w:rsidP="00E34485">
      <w:pPr>
        <w:pStyle w:val="Prrafodelista"/>
        <w:widowControl w:val="0"/>
        <w:numPr>
          <w:ilvl w:val="0"/>
          <w:numId w:val="24"/>
        </w:numPr>
        <w:spacing w:line="288" w:lineRule="auto"/>
        <w:ind w:left="720" w:hanging="720"/>
        <w:jc w:val="both"/>
        <w:rPr>
          <w:rFonts w:eastAsia="Batang"/>
          <w:b/>
          <w:szCs w:val="26"/>
        </w:rPr>
      </w:pPr>
      <w:r w:rsidRPr="006E20CE">
        <w:rPr>
          <w:rFonts w:eastAsia="Batang"/>
          <w:b/>
          <w:szCs w:val="26"/>
        </w:rPr>
        <w:t>Indemnity</w:t>
      </w:r>
    </w:p>
    <w:p w14:paraId="38FF69FF" w14:textId="596BDDBB" w:rsidR="0019019F" w:rsidRPr="006E20CE" w:rsidRDefault="00C91BFB" w:rsidP="0019019F">
      <w:pPr>
        <w:spacing w:line="288" w:lineRule="auto"/>
        <w:ind w:left="720"/>
        <w:jc w:val="both"/>
        <w:rPr>
          <w:szCs w:val="26"/>
        </w:rPr>
      </w:pPr>
      <w:r w:rsidRPr="006E20CE">
        <w:rPr>
          <w:szCs w:val="26"/>
        </w:rPr>
        <w:lastRenderedPageBreak/>
        <w:t xml:space="preserve">Any violation of any obligations specified in this Contract shall be deemed a breach of Contract. Without </w:t>
      </w:r>
      <w:r w:rsidR="0022004E" w:rsidRPr="006E20CE">
        <w:rPr>
          <w:szCs w:val="26"/>
        </w:rPr>
        <w:t xml:space="preserve">prejudice to that the </w:t>
      </w:r>
      <w:r w:rsidR="0022004E" w:rsidRPr="006E20CE">
        <w:rPr>
          <w:b/>
          <w:szCs w:val="26"/>
        </w:rPr>
        <w:t>Defaulting Party</w:t>
      </w:r>
      <w:r w:rsidR="0022004E" w:rsidRPr="006E20CE">
        <w:rPr>
          <w:szCs w:val="26"/>
        </w:rPr>
        <w:t xml:space="preserve"> shall compensate a</w:t>
      </w:r>
      <w:r w:rsidR="00385A57" w:rsidRPr="006E20CE">
        <w:rPr>
          <w:szCs w:val="26"/>
        </w:rPr>
        <w:t xml:space="preserve">ll the damages and pay the </w:t>
      </w:r>
      <w:r w:rsidR="000359AB" w:rsidRPr="006E20CE">
        <w:rPr>
          <w:b/>
          <w:szCs w:val="26"/>
        </w:rPr>
        <w:t>Non-D</w:t>
      </w:r>
      <w:r w:rsidR="0022004E" w:rsidRPr="006E20CE">
        <w:rPr>
          <w:b/>
          <w:szCs w:val="26"/>
        </w:rPr>
        <w:t>efaulting Party</w:t>
      </w:r>
      <w:r w:rsidR="0022004E" w:rsidRPr="006E20CE">
        <w:rPr>
          <w:szCs w:val="26"/>
        </w:rPr>
        <w:t xml:space="preserve"> an indemnity and/or penalty in accordance with the current regulations and laws of </w:t>
      </w:r>
      <w:r w:rsidR="00B71F18" w:rsidRPr="006E20CE">
        <w:rPr>
          <w:szCs w:val="26"/>
        </w:rPr>
        <w:t>Peru</w:t>
      </w:r>
      <w:r w:rsidR="0022004E" w:rsidRPr="006E20CE">
        <w:rPr>
          <w:szCs w:val="26"/>
        </w:rPr>
        <w:t>.</w:t>
      </w:r>
    </w:p>
    <w:p w14:paraId="399226DE" w14:textId="506E0CBF" w:rsidR="0019019F" w:rsidRPr="006E20CE" w:rsidRDefault="0019019F" w:rsidP="00E34485">
      <w:pPr>
        <w:pStyle w:val="Prrafodelista"/>
        <w:widowControl w:val="0"/>
        <w:numPr>
          <w:ilvl w:val="0"/>
          <w:numId w:val="24"/>
        </w:numPr>
        <w:spacing w:line="288" w:lineRule="auto"/>
        <w:ind w:left="720" w:hanging="720"/>
        <w:jc w:val="both"/>
        <w:rPr>
          <w:rFonts w:eastAsia="Batang"/>
          <w:b/>
          <w:szCs w:val="26"/>
        </w:rPr>
      </w:pPr>
      <w:r w:rsidRPr="006E20CE">
        <w:rPr>
          <w:rFonts w:eastAsia="Batang"/>
          <w:b/>
          <w:szCs w:val="26"/>
        </w:rPr>
        <w:t>Copies</w:t>
      </w:r>
    </w:p>
    <w:p w14:paraId="36E9D436" w14:textId="4F47BC21" w:rsidR="0019019F" w:rsidRPr="006E20CE" w:rsidRDefault="0019019F" w:rsidP="0019019F">
      <w:pPr>
        <w:spacing w:line="288" w:lineRule="auto"/>
        <w:ind w:left="720"/>
        <w:jc w:val="both"/>
        <w:rPr>
          <w:szCs w:val="26"/>
        </w:rPr>
      </w:pPr>
      <w:r w:rsidRPr="006E20CE">
        <w:rPr>
          <w:szCs w:val="26"/>
        </w:rPr>
        <w:t xml:space="preserve">This Contract has been made in </w:t>
      </w:r>
      <w:r w:rsidR="000359AB" w:rsidRPr="006E20CE">
        <w:rPr>
          <w:b/>
          <w:szCs w:val="26"/>
        </w:rPr>
        <w:t>six</w:t>
      </w:r>
      <w:r w:rsidRPr="006E20CE">
        <w:rPr>
          <w:b/>
          <w:szCs w:val="26"/>
        </w:rPr>
        <w:t xml:space="preserve"> (0</w:t>
      </w:r>
      <w:r w:rsidR="000359AB" w:rsidRPr="006E20CE">
        <w:rPr>
          <w:b/>
          <w:szCs w:val="26"/>
        </w:rPr>
        <w:t>6</w:t>
      </w:r>
      <w:r w:rsidRPr="006E20CE">
        <w:rPr>
          <w:b/>
          <w:szCs w:val="26"/>
        </w:rPr>
        <w:t>) originals copies</w:t>
      </w:r>
      <w:r w:rsidRPr="006E20CE">
        <w:rPr>
          <w:szCs w:val="26"/>
        </w:rPr>
        <w:t>, written in English, of the same l</w:t>
      </w:r>
      <w:r w:rsidR="000359AB" w:rsidRPr="006E20CE">
        <w:rPr>
          <w:szCs w:val="26"/>
        </w:rPr>
        <w:t xml:space="preserve">egal value. Each Party keeps </w:t>
      </w:r>
      <w:r w:rsidR="000359AB" w:rsidRPr="006E20CE">
        <w:rPr>
          <w:b/>
          <w:szCs w:val="26"/>
        </w:rPr>
        <w:t>three (03</w:t>
      </w:r>
      <w:r w:rsidRPr="006E20CE">
        <w:rPr>
          <w:b/>
          <w:szCs w:val="26"/>
        </w:rPr>
        <w:t>) originals</w:t>
      </w:r>
      <w:r w:rsidRPr="006E20CE">
        <w:rPr>
          <w:szCs w:val="26"/>
        </w:rPr>
        <w:t>.</w:t>
      </w:r>
    </w:p>
    <w:p w14:paraId="437EF2FC" w14:textId="28EBEDBB" w:rsidR="00B5289E" w:rsidRPr="006E20CE" w:rsidRDefault="00616343" w:rsidP="00E34485">
      <w:pPr>
        <w:pStyle w:val="Prrafodelista"/>
        <w:widowControl w:val="0"/>
        <w:numPr>
          <w:ilvl w:val="0"/>
          <w:numId w:val="24"/>
        </w:numPr>
        <w:spacing w:line="288" w:lineRule="auto"/>
        <w:ind w:left="720" w:hanging="720"/>
        <w:jc w:val="both"/>
        <w:rPr>
          <w:rFonts w:eastAsia="Batang"/>
          <w:b/>
          <w:szCs w:val="26"/>
        </w:rPr>
      </w:pPr>
      <w:r w:rsidRPr="006E20CE">
        <w:rPr>
          <w:rFonts w:eastAsia="Batang"/>
          <w:b/>
          <w:szCs w:val="26"/>
        </w:rPr>
        <w:t>W</w:t>
      </w:r>
      <w:r w:rsidR="00B5289E" w:rsidRPr="006E20CE">
        <w:rPr>
          <w:rFonts w:eastAsia="Batang"/>
          <w:b/>
          <w:szCs w:val="26"/>
        </w:rPr>
        <w:t>orking schedule</w:t>
      </w:r>
    </w:p>
    <w:p w14:paraId="783C7F71" w14:textId="6AE2B799" w:rsidR="00D935B0" w:rsidRPr="006E20CE" w:rsidRDefault="00D935B0" w:rsidP="00E34485">
      <w:pPr>
        <w:pStyle w:val="Prrafodelista"/>
        <w:numPr>
          <w:ilvl w:val="0"/>
          <w:numId w:val="13"/>
        </w:numPr>
        <w:spacing w:line="288" w:lineRule="auto"/>
        <w:jc w:val="both"/>
        <w:rPr>
          <w:b/>
          <w:bCs/>
          <w:color w:val="000000"/>
          <w:szCs w:val="26"/>
        </w:rPr>
      </w:pPr>
      <w:r w:rsidRPr="006E20CE">
        <w:rPr>
          <w:szCs w:val="26"/>
        </w:rPr>
        <w:t xml:space="preserve">The Supplier </w:t>
      </w:r>
      <w:r w:rsidR="00FA33F7" w:rsidRPr="006E20CE">
        <w:rPr>
          <w:szCs w:val="26"/>
        </w:rPr>
        <w:t>is</w:t>
      </w:r>
      <w:r w:rsidRPr="006E20CE">
        <w:rPr>
          <w:szCs w:val="26"/>
        </w:rPr>
        <w:t xml:space="preserve"> responsible for following policies of the Operator about working schedule when deploying and operating the</w:t>
      </w:r>
      <w:r w:rsidR="005671B1" w:rsidRPr="006E20CE">
        <w:rPr>
          <w:szCs w:val="26"/>
        </w:rPr>
        <w:t xml:space="preserve"> </w:t>
      </w:r>
      <w:r w:rsidR="00B72EE5" w:rsidRPr="006E20CE">
        <w:rPr>
          <w:b/>
          <w:szCs w:val="26"/>
        </w:rPr>
        <w:t>REVERSE AUCTION</w:t>
      </w:r>
      <w:r w:rsidRPr="006E20CE">
        <w:rPr>
          <w:szCs w:val="26"/>
        </w:rPr>
        <w:t xml:space="preserve"> service.</w:t>
      </w:r>
    </w:p>
    <w:p w14:paraId="43F20058" w14:textId="1EC863B4" w:rsidR="00D935B0" w:rsidRPr="006E20CE" w:rsidRDefault="00B5289E" w:rsidP="00E34485">
      <w:pPr>
        <w:pStyle w:val="Prrafodelista"/>
        <w:numPr>
          <w:ilvl w:val="0"/>
          <w:numId w:val="13"/>
        </w:numPr>
        <w:spacing w:line="288" w:lineRule="auto"/>
        <w:jc w:val="both"/>
        <w:rPr>
          <w:szCs w:val="26"/>
        </w:rPr>
      </w:pPr>
      <w:r w:rsidRPr="006E20CE">
        <w:rPr>
          <w:szCs w:val="26"/>
        </w:rPr>
        <w:t xml:space="preserve">The working time to resolve any issue related to the </w:t>
      </w:r>
      <w:r w:rsidR="00B72EE5" w:rsidRPr="006E20CE">
        <w:rPr>
          <w:b/>
          <w:szCs w:val="26"/>
        </w:rPr>
        <w:t>REVERSE AUCTION</w:t>
      </w:r>
      <w:r w:rsidR="005671B1" w:rsidRPr="006E20CE">
        <w:rPr>
          <w:szCs w:val="26"/>
        </w:rPr>
        <w:t xml:space="preserve"> </w:t>
      </w:r>
      <w:r w:rsidRPr="006E20CE">
        <w:rPr>
          <w:szCs w:val="26"/>
        </w:rPr>
        <w:t xml:space="preserve">service is from </w:t>
      </w:r>
      <w:r w:rsidRPr="006E20CE">
        <w:rPr>
          <w:b/>
          <w:szCs w:val="26"/>
        </w:rPr>
        <w:t xml:space="preserve">8:00 a.m. </w:t>
      </w:r>
      <w:r w:rsidR="00942B85" w:rsidRPr="006E20CE">
        <w:rPr>
          <w:b/>
          <w:szCs w:val="26"/>
        </w:rPr>
        <w:t xml:space="preserve">to </w:t>
      </w:r>
      <w:r w:rsidRPr="006E20CE">
        <w:rPr>
          <w:b/>
          <w:szCs w:val="26"/>
        </w:rPr>
        <w:t>5:00 p.m.</w:t>
      </w:r>
      <w:r w:rsidRPr="006E20CE">
        <w:rPr>
          <w:szCs w:val="26"/>
        </w:rPr>
        <w:t xml:space="preserve">, </w:t>
      </w:r>
      <w:r w:rsidRPr="006E20CE">
        <w:rPr>
          <w:b/>
          <w:szCs w:val="26"/>
        </w:rPr>
        <w:t>UTC / GMT-</w:t>
      </w:r>
      <w:r w:rsidR="006D6D23" w:rsidRPr="006E20CE">
        <w:rPr>
          <w:b/>
          <w:szCs w:val="26"/>
        </w:rPr>
        <w:t>0</w:t>
      </w:r>
      <w:r w:rsidR="00616343" w:rsidRPr="006E20CE">
        <w:rPr>
          <w:b/>
          <w:szCs w:val="26"/>
        </w:rPr>
        <w:t>5</w:t>
      </w:r>
      <w:r w:rsidR="006D6D23" w:rsidRPr="006E20CE">
        <w:rPr>
          <w:b/>
          <w:szCs w:val="26"/>
        </w:rPr>
        <w:t>:00</w:t>
      </w:r>
      <w:r w:rsidR="00616343" w:rsidRPr="006E20CE">
        <w:rPr>
          <w:szCs w:val="26"/>
        </w:rPr>
        <w:t>(</w:t>
      </w:r>
      <w:r w:rsidR="00616343" w:rsidRPr="006E20CE">
        <w:rPr>
          <w:b/>
          <w:szCs w:val="26"/>
        </w:rPr>
        <w:t>with daylight saving time</w:t>
      </w:r>
      <w:r w:rsidR="00616343" w:rsidRPr="006E20CE">
        <w:rPr>
          <w:szCs w:val="26"/>
        </w:rPr>
        <w:t>)</w:t>
      </w:r>
      <w:r w:rsidR="00942B85" w:rsidRPr="006E20CE">
        <w:rPr>
          <w:szCs w:val="26"/>
        </w:rPr>
        <w:t xml:space="preserve"> excluding weekend and holidays</w:t>
      </w:r>
      <w:r w:rsidRPr="006E20CE">
        <w:rPr>
          <w:szCs w:val="26"/>
        </w:rPr>
        <w:t>. The product manager and technicians of The Supplier must be online during this time to support The Operator in any kind of request.</w:t>
      </w:r>
    </w:p>
    <w:p w14:paraId="1A9CC24B" w14:textId="58B8C82F" w:rsidR="00F40AD9" w:rsidRPr="006E20CE" w:rsidRDefault="00B5289E" w:rsidP="00062B70">
      <w:pPr>
        <w:pStyle w:val="Prrafodelista"/>
        <w:numPr>
          <w:ilvl w:val="0"/>
          <w:numId w:val="13"/>
        </w:numPr>
        <w:spacing w:line="288" w:lineRule="auto"/>
        <w:jc w:val="both"/>
        <w:rPr>
          <w:szCs w:val="26"/>
        </w:rPr>
      </w:pPr>
      <w:r w:rsidRPr="006E20CE">
        <w:rPr>
          <w:szCs w:val="26"/>
        </w:rPr>
        <w:t>If any</w:t>
      </w:r>
      <w:r w:rsidR="00942B85" w:rsidRPr="006E20CE">
        <w:rPr>
          <w:szCs w:val="26"/>
        </w:rPr>
        <w:t xml:space="preserve"> </w:t>
      </w:r>
      <w:r w:rsidR="0076080B" w:rsidRPr="006E20CE">
        <w:rPr>
          <w:szCs w:val="26"/>
        </w:rPr>
        <w:t>vital error</w:t>
      </w:r>
      <w:r w:rsidRPr="006E20CE">
        <w:rPr>
          <w:szCs w:val="26"/>
        </w:rPr>
        <w:t xml:space="preserve"> </w:t>
      </w:r>
      <w:r w:rsidR="00942B85" w:rsidRPr="006E20CE">
        <w:rPr>
          <w:szCs w:val="26"/>
        </w:rPr>
        <w:t>occurs during</w:t>
      </w:r>
      <w:r w:rsidRPr="006E20CE">
        <w:rPr>
          <w:szCs w:val="26"/>
        </w:rPr>
        <w:t xml:space="preserve"> this time, each party has the right to contact the given contacts points to resolve the presented error or matter</w:t>
      </w:r>
      <w:r w:rsidR="00D935B0" w:rsidRPr="006E20CE">
        <w:rPr>
          <w:szCs w:val="26"/>
        </w:rPr>
        <w:t xml:space="preserve">, within </w:t>
      </w:r>
      <w:r w:rsidR="00952D3A" w:rsidRPr="006E20CE">
        <w:rPr>
          <w:szCs w:val="26"/>
        </w:rPr>
        <w:t>twenty-four</w:t>
      </w:r>
      <w:r w:rsidR="00C91190" w:rsidRPr="006E20CE">
        <w:rPr>
          <w:szCs w:val="26"/>
        </w:rPr>
        <w:t xml:space="preserve"> (</w:t>
      </w:r>
      <w:r w:rsidR="00D935B0" w:rsidRPr="006E20CE">
        <w:rPr>
          <w:b/>
          <w:szCs w:val="26"/>
        </w:rPr>
        <w:t>24</w:t>
      </w:r>
      <w:r w:rsidR="00C91190" w:rsidRPr="006E20CE">
        <w:rPr>
          <w:szCs w:val="26"/>
        </w:rPr>
        <w:t>)</w:t>
      </w:r>
      <w:r w:rsidR="00D935B0" w:rsidRPr="006E20CE">
        <w:rPr>
          <w:szCs w:val="26"/>
        </w:rPr>
        <w:t xml:space="preserve"> hours</w:t>
      </w:r>
      <w:r w:rsidR="00942B85" w:rsidRPr="006E20CE">
        <w:rPr>
          <w:szCs w:val="26"/>
        </w:rPr>
        <w:t xml:space="preserve"> from the time </w:t>
      </w:r>
      <w:r w:rsidR="00BB16B6" w:rsidRPr="006E20CE">
        <w:rPr>
          <w:szCs w:val="26"/>
        </w:rPr>
        <w:t>of the</w:t>
      </w:r>
      <w:r w:rsidR="00D935B0" w:rsidRPr="006E20CE">
        <w:rPr>
          <w:szCs w:val="26"/>
        </w:rPr>
        <w:t xml:space="preserve"> error</w:t>
      </w:r>
      <w:r w:rsidR="00942B85" w:rsidRPr="006E20CE">
        <w:rPr>
          <w:szCs w:val="26"/>
        </w:rPr>
        <w:t>.</w:t>
      </w:r>
      <w:bookmarkEnd w:id="29"/>
    </w:p>
    <w:p w14:paraId="43E49096" w14:textId="1A652067" w:rsidR="00C41DAE" w:rsidRDefault="00C41DAE" w:rsidP="00C41DAE">
      <w:pPr>
        <w:pStyle w:val="Prrafodelista"/>
        <w:spacing w:line="288" w:lineRule="auto"/>
        <w:jc w:val="both"/>
        <w:rPr>
          <w:sz w:val="26"/>
          <w:szCs w:val="26"/>
        </w:rPr>
      </w:pPr>
    </w:p>
    <w:p w14:paraId="3498BFE6" w14:textId="6B74363E" w:rsidR="00C41DAE" w:rsidRDefault="00C41DAE" w:rsidP="00C41DAE">
      <w:pPr>
        <w:pStyle w:val="Prrafodelista"/>
        <w:spacing w:line="288" w:lineRule="auto"/>
        <w:jc w:val="both"/>
        <w:rPr>
          <w:sz w:val="26"/>
          <w:szCs w:val="26"/>
        </w:rPr>
      </w:pPr>
    </w:p>
    <w:p w14:paraId="6451EABF" w14:textId="087F607E" w:rsidR="000869AC" w:rsidRDefault="000869AC" w:rsidP="00C41DAE">
      <w:pPr>
        <w:pStyle w:val="Prrafodelista"/>
        <w:spacing w:line="288" w:lineRule="auto"/>
        <w:jc w:val="both"/>
        <w:rPr>
          <w:sz w:val="26"/>
          <w:szCs w:val="26"/>
        </w:rPr>
      </w:pPr>
    </w:p>
    <w:p w14:paraId="03DBBF1E" w14:textId="7707CA5D" w:rsidR="000869AC" w:rsidRDefault="000869AC" w:rsidP="00C41DAE">
      <w:pPr>
        <w:pStyle w:val="Prrafodelista"/>
        <w:spacing w:line="288" w:lineRule="auto"/>
        <w:jc w:val="both"/>
        <w:rPr>
          <w:sz w:val="26"/>
          <w:szCs w:val="26"/>
        </w:rPr>
      </w:pPr>
    </w:p>
    <w:p w14:paraId="00EB4089" w14:textId="77777777" w:rsidR="000869AC" w:rsidRPr="00062B70" w:rsidRDefault="000869AC" w:rsidP="00C41DAE">
      <w:pPr>
        <w:pStyle w:val="Prrafodelista"/>
        <w:spacing w:line="288" w:lineRule="auto"/>
        <w:jc w:val="both"/>
        <w:rPr>
          <w:sz w:val="26"/>
          <w:szCs w:val="26"/>
        </w:rPr>
      </w:pPr>
    </w:p>
    <w:tbl>
      <w:tblPr>
        <w:tblW w:w="4884" w:type="pct"/>
        <w:tblInd w:w="108" w:type="dxa"/>
        <w:tblLook w:val="0000" w:firstRow="0" w:lastRow="0" w:firstColumn="0" w:lastColumn="0" w:noHBand="0" w:noVBand="0"/>
      </w:tblPr>
      <w:tblGrid>
        <w:gridCol w:w="4624"/>
        <w:gridCol w:w="4237"/>
      </w:tblGrid>
      <w:tr w:rsidR="00E72BCA" w:rsidRPr="00AE038E" w14:paraId="7CD3A710" w14:textId="77777777" w:rsidTr="00085A82">
        <w:trPr>
          <w:trHeight w:val="1017"/>
        </w:trPr>
        <w:tc>
          <w:tcPr>
            <w:tcW w:w="2609" w:type="pct"/>
          </w:tcPr>
          <w:p w14:paraId="0AD67B96" w14:textId="77777777" w:rsidR="00E72BCA" w:rsidRPr="00AE038E" w:rsidRDefault="00E72BCA" w:rsidP="00B5289E">
            <w:pPr>
              <w:widowControl w:val="0"/>
              <w:spacing w:line="276" w:lineRule="auto"/>
              <w:rPr>
                <w:sz w:val="26"/>
                <w:szCs w:val="26"/>
              </w:rPr>
            </w:pPr>
          </w:p>
          <w:p w14:paraId="614FCFC7" w14:textId="77777777" w:rsidR="00E72BCA" w:rsidRPr="00AE038E" w:rsidRDefault="00E72BCA" w:rsidP="00B623A7">
            <w:pPr>
              <w:widowControl w:val="0"/>
              <w:spacing w:line="276" w:lineRule="auto"/>
              <w:jc w:val="center"/>
              <w:rPr>
                <w:b/>
                <w:bCs/>
                <w:sz w:val="26"/>
                <w:szCs w:val="26"/>
              </w:rPr>
            </w:pPr>
            <w:r w:rsidRPr="00AE038E">
              <w:rPr>
                <w:b/>
                <w:bCs/>
                <w:sz w:val="26"/>
                <w:szCs w:val="26"/>
              </w:rPr>
              <w:t xml:space="preserve">FOR AND ON BEHALF OF </w:t>
            </w:r>
          </w:p>
          <w:p w14:paraId="28C40F5B" w14:textId="40C747B6" w:rsidR="00C41DAE" w:rsidRDefault="0019019F" w:rsidP="00B623A7">
            <w:pPr>
              <w:widowControl w:val="0"/>
              <w:spacing w:line="276" w:lineRule="auto"/>
              <w:jc w:val="center"/>
              <w:rPr>
                <w:b/>
                <w:sz w:val="26"/>
                <w:szCs w:val="26"/>
              </w:rPr>
            </w:pPr>
            <w:r w:rsidRPr="00AE038E">
              <w:rPr>
                <w:b/>
                <w:bCs/>
                <w:sz w:val="26"/>
                <w:szCs w:val="26"/>
              </w:rPr>
              <w:t>THE OPERATOR</w:t>
            </w:r>
          </w:p>
          <w:p w14:paraId="4DE2FE87" w14:textId="011549FD" w:rsidR="00C41DAE" w:rsidRPr="00AE038E" w:rsidRDefault="00C41DAE" w:rsidP="00B623A7">
            <w:pPr>
              <w:widowControl w:val="0"/>
              <w:spacing w:line="276" w:lineRule="auto"/>
              <w:jc w:val="center"/>
              <w:rPr>
                <w:b/>
                <w:bCs/>
                <w:sz w:val="26"/>
                <w:szCs w:val="26"/>
              </w:rPr>
            </w:pPr>
            <w:proofErr w:type="spellStart"/>
            <w:r w:rsidRPr="001E2FA0">
              <w:rPr>
                <w:b/>
                <w:sz w:val="26"/>
                <w:szCs w:val="26"/>
              </w:rPr>
              <w:t>Mr</w:t>
            </w:r>
            <w:proofErr w:type="spellEnd"/>
            <w:r w:rsidRPr="001E2FA0">
              <w:rPr>
                <w:b/>
                <w:sz w:val="26"/>
                <w:szCs w:val="26"/>
                <w:lang w:val="vi-VN"/>
              </w:rPr>
              <w:t xml:space="preserve">. </w:t>
            </w:r>
            <w:r w:rsidRPr="000B673F">
              <w:rPr>
                <w:b/>
                <w:sz w:val="26"/>
                <w:szCs w:val="26"/>
              </w:rPr>
              <w:t>NGUYEN CHI TUAN</w:t>
            </w:r>
          </w:p>
        </w:tc>
        <w:tc>
          <w:tcPr>
            <w:tcW w:w="2391" w:type="pct"/>
          </w:tcPr>
          <w:p w14:paraId="184B56D7" w14:textId="77777777" w:rsidR="00E72BCA" w:rsidRPr="00AE038E" w:rsidRDefault="00E72BCA" w:rsidP="00B623A7">
            <w:pPr>
              <w:widowControl w:val="0"/>
              <w:spacing w:line="276" w:lineRule="auto"/>
              <w:jc w:val="center"/>
              <w:rPr>
                <w:b/>
                <w:bCs/>
                <w:sz w:val="26"/>
                <w:szCs w:val="26"/>
              </w:rPr>
            </w:pPr>
          </w:p>
          <w:p w14:paraId="1D4F28C2" w14:textId="77777777" w:rsidR="00E72BCA" w:rsidRPr="00AE038E" w:rsidRDefault="00E72BCA" w:rsidP="00B623A7">
            <w:pPr>
              <w:widowControl w:val="0"/>
              <w:spacing w:line="276" w:lineRule="auto"/>
              <w:jc w:val="center"/>
              <w:rPr>
                <w:b/>
                <w:bCs/>
                <w:sz w:val="26"/>
                <w:szCs w:val="26"/>
              </w:rPr>
            </w:pPr>
            <w:r w:rsidRPr="00AE038E">
              <w:rPr>
                <w:b/>
                <w:bCs/>
                <w:sz w:val="26"/>
                <w:szCs w:val="26"/>
              </w:rPr>
              <w:t xml:space="preserve">FOR AND ON BEHALF OF </w:t>
            </w:r>
          </w:p>
          <w:p w14:paraId="1AF484D1" w14:textId="00B413E5" w:rsidR="00E72BCA" w:rsidRDefault="0019019F" w:rsidP="00B623A7">
            <w:pPr>
              <w:widowControl w:val="0"/>
              <w:spacing w:line="276" w:lineRule="auto"/>
              <w:jc w:val="center"/>
              <w:rPr>
                <w:b/>
                <w:bCs/>
                <w:sz w:val="26"/>
                <w:szCs w:val="26"/>
              </w:rPr>
            </w:pPr>
            <w:r w:rsidRPr="00AE038E">
              <w:rPr>
                <w:b/>
                <w:bCs/>
                <w:sz w:val="26"/>
                <w:szCs w:val="26"/>
              </w:rPr>
              <w:t>THE SUPPLIER</w:t>
            </w:r>
            <w:r w:rsidR="005E2F1F">
              <w:rPr>
                <w:rStyle w:val="Refdecomentario"/>
              </w:rPr>
              <w:annotationRef/>
            </w:r>
            <w:r w:rsidR="00C41DAE">
              <w:rPr>
                <w:rStyle w:val="Refdecomentario"/>
              </w:rPr>
              <w:annotationRef/>
            </w:r>
          </w:p>
          <w:p w14:paraId="00DB6C3A" w14:textId="3D537E19" w:rsidR="00C41DAE" w:rsidRPr="00AE038E" w:rsidRDefault="00C41DAE" w:rsidP="00B623A7">
            <w:pPr>
              <w:widowControl w:val="0"/>
              <w:spacing w:line="276" w:lineRule="auto"/>
              <w:jc w:val="center"/>
              <w:rPr>
                <w:b/>
                <w:bCs/>
                <w:sz w:val="26"/>
                <w:szCs w:val="26"/>
              </w:rPr>
            </w:pPr>
            <w:r w:rsidRPr="005E2F7D">
              <w:rPr>
                <w:b/>
                <w:sz w:val="26"/>
                <w:szCs w:val="26"/>
                <w:lang w:val="en-GB"/>
              </w:rPr>
              <w:t>M</w:t>
            </w:r>
            <w:r>
              <w:rPr>
                <w:b/>
                <w:sz w:val="26"/>
                <w:szCs w:val="26"/>
                <w:lang w:val="en-GB"/>
              </w:rPr>
              <w:t>r</w:t>
            </w:r>
            <w:r w:rsidRPr="005E2F7D">
              <w:rPr>
                <w:b/>
                <w:sz w:val="26"/>
                <w:szCs w:val="26"/>
                <w:lang w:val="en-GB"/>
              </w:rPr>
              <w:t xml:space="preserve">. </w:t>
            </w:r>
            <w:r>
              <w:rPr>
                <w:b/>
                <w:sz w:val="26"/>
                <w:szCs w:val="26"/>
                <w:lang w:val="en-GB"/>
              </w:rPr>
              <w:t>HOANG</w:t>
            </w:r>
            <w:r>
              <w:rPr>
                <w:b/>
                <w:sz w:val="26"/>
                <w:szCs w:val="26"/>
                <w:lang w:val="vi-VN"/>
              </w:rPr>
              <w:t xml:space="preserve"> XUAN MANH</w:t>
            </w:r>
          </w:p>
        </w:tc>
      </w:tr>
    </w:tbl>
    <w:p w14:paraId="1FCD8BEF" w14:textId="77777777" w:rsidR="00772961" w:rsidRPr="00AE038E" w:rsidRDefault="00772961" w:rsidP="00545B66">
      <w:pPr>
        <w:widowControl w:val="0"/>
        <w:tabs>
          <w:tab w:val="left" w:pos="900"/>
          <w:tab w:val="left" w:pos="2552"/>
          <w:tab w:val="left" w:pos="3856"/>
          <w:tab w:val="left" w:pos="5215"/>
          <w:tab w:val="left" w:pos="6464"/>
          <w:tab w:val="left" w:pos="7768"/>
          <w:tab w:val="left" w:pos="9072"/>
          <w:tab w:val="left" w:pos="10206"/>
        </w:tabs>
        <w:spacing w:line="276" w:lineRule="auto"/>
        <w:outlineLvl w:val="1"/>
        <w:rPr>
          <w:sz w:val="26"/>
          <w:szCs w:val="26"/>
        </w:rPr>
        <w:sectPr w:rsidR="00772961" w:rsidRPr="00AE038E" w:rsidSect="008A67EB">
          <w:headerReference w:type="default" r:id="rId12"/>
          <w:footerReference w:type="default" r:id="rId13"/>
          <w:pgSz w:w="11907" w:h="16839" w:code="9"/>
          <w:pgMar w:top="1418" w:right="851" w:bottom="1134" w:left="1985" w:header="510" w:footer="510" w:gutter="0"/>
          <w:pgNumType w:start="1"/>
          <w:cols w:space="720"/>
          <w:docGrid w:linePitch="360"/>
        </w:sectPr>
      </w:pPr>
    </w:p>
    <w:p w14:paraId="164DFF35" w14:textId="360D1AB7" w:rsidR="000A3286" w:rsidRPr="000869AC" w:rsidRDefault="00B23F6B" w:rsidP="000A3286">
      <w:pPr>
        <w:spacing w:after="100" w:afterAutospacing="1"/>
        <w:jc w:val="center"/>
        <w:rPr>
          <w:b/>
          <w:szCs w:val="26"/>
          <w:lang w:val="vi-VN"/>
        </w:rPr>
      </w:pPr>
      <w:r w:rsidRPr="000869AC">
        <w:rPr>
          <w:b/>
          <w:szCs w:val="26"/>
        </w:rPr>
        <w:lastRenderedPageBreak/>
        <w:t>ANNEX</w:t>
      </w:r>
      <w:r w:rsidR="00295E99" w:rsidRPr="000869AC">
        <w:rPr>
          <w:b/>
          <w:szCs w:val="26"/>
        </w:rPr>
        <w:t xml:space="preserve"> 01:</w:t>
      </w:r>
      <w:r w:rsidR="000A3286" w:rsidRPr="000869AC">
        <w:rPr>
          <w:b/>
          <w:szCs w:val="26"/>
          <w:lang w:val="vi-VN"/>
        </w:rPr>
        <w:t xml:space="preserve"> SCALE OF CHARGE, REVENUE SHARE AND PAYMENT</w:t>
      </w:r>
      <w:bookmarkStart w:id="34" w:name="here"/>
      <w:bookmarkStart w:id="35" w:name="_Toc22364191"/>
      <w:bookmarkStart w:id="36" w:name="_Toc22365963"/>
      <w:bookmarkEnd w:id="34"/>
      <w:bookmarkEnd w:id="35"/>
      <w:bookmarkEnd w:id="36"/>
    </w:p>
    <w:p w14:paraId="494447F4" w14:textId="77777777" w:rsidR="000A3286" w:rsidRPr="000869AC" w:rsidRDefault="000A3286" w:rsidP="000A3286">
      <w:pPr>
        <w:keepNext/>
        <w:numPr>
          <w:ilvl w:val="0"/>
          <w:numId w:val="37"/>
        </w:numPr>
        <w:spacing w:line="276" w:lineRule="auto"/>
        <w:ind w:left="567" w:hanging="567"/>
        <w:rPr>
          <w:szCs w:val="26"/>
        </w:rPr>
      </w:pPr>
      <w:r w:rsidRPr="000869AC">
        <w:rPr>
          <w:szCs w:val="26"/>
        </w:rPr>
        <w:t>SCALE OF CHARGE, REVENUE DIVISION</w:t>
      </w:r>
    </w:p>
    <w:p w14:paraId="5B894237" w14:textId="77777777" w:rsidR="000A3286" w:rsidRPr="000869AC" w:rsidRDefault="000A3286" w:rsidP="000A3286">
      <w:pPr>
        <w:ind w:left="567"/>
        <w:rPr>
          <w:szCs w:val="26"/>
        </w:rPr>
      </w:pPr>
    </w:p>
    <w:p w14:paraId="5AB1A179" w14:textId="77777777" w:rsidR="000A3286" w:rsidRPr="000869AC" w:rsidRDefault="000A3286" w:rsidP="00CC54A5">
      <w:pPr>
        <w:numPr>
          <w:ilvl w:val="0"/>
          <w:numId w:val="36"/>
        </w:numPr>
        <w:tabs>
          <w:tab w:val="left" w:pos="567"/>
        </w:tabs>
        <w:spacing w:line="276" w:lineRule="auto"/>
        <w:ind w:left="567" w:hanging="567"/>
        <w:jc w:val="both"/>
        <w:rPr>
          <w:iCs/>
          <w:szCs w:val="26"/>
        </w:rPr>
      </w:pPr>
      <w:r w:rsidRPr="000869AC">
        <w:rPr>
          <w:iCs/>
          <w:szCs w:val="26"/>
        </w:rPr>
        <w:t>The charging fee and sharing rate on the services shall be detailed as below:</w:t>
      </w:r>
    </w:p>
    <w:p w14:paraId="6B8C79D8" w14:textId="77777777" w:rsidR="000A3286" w:rsidRPr="000869AC" w:rsidRDefault="000A3286" w:rsidP="000A3286">
      <w:pPr>
        <w:spacing w:line="276" w:lineRule="auto"/>
        <w:jc w:val="center"/>
        <w:rPr>
          <w:b/>
          <w:bCs/>
          <w:szCs w:val="26"/>
          <w:lang w:val="pt-BR"/>
        </w:rPr>
      </w:pP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6"/>
        <w:gridCol w:w="1608"/>
        <w:gridCol w:w="1559"/>
      </w:tblGrid>
      <w:tr w:rsidR="000A3286" w:rsidRPr="000869AC" w14:paraId="7C9B5A6B" w14:textId="77777777" w:rsidTr="005512E8">
        <w:tc>
          <w:tcPr>
            <w:tcW w:w="6076" w:type="dxa"/>
            <w:vMerge w:val="restart"/>
            <w:vAlign w:val="center"/>
          </w:tcPr>
          <w:p w14:paraId="072B39F9" w14:textId="77777777" w:rsidR="000A3286" w:rsidRPr="000869AC" w:rsidRDefault="000A3286" w:rsidP="005512E8">
            <w:pPr>
              <w:spacing w:line="276" w:lineRule="auto"/>
              <w:jc w:val="center"/>
              <w:rPr>
                <w:b/>
                <w:bCs/>
                <w:szCs w:val="26"/>
                <w:lang w:val="pt-BR"/>
              </w:rPr>
            </w:pPr>
            <w:r w:rsidRPr="000869AC">
              <w:rPr>
                <w:b/>
                <w:bCs/>
                <w:szCs w:val="26"/>
                <w:lang w:val="pt-BR"/>
              </w:rPr>
              <w:t>Sh</w:t>
            </w:r>
            <w:r w:rsidRPr="000869AC">
              <w:rPr>
                <w:b/>
                <w:szCs w:val="26"/>
                <w:lang w:val="pt-BR"/>
              </w:rPr>
              <w:t>aring Model</w:t>
            </w:r>
          </w:p>
        </w:tc>
        <w:tc>
          <w:tcPr>
            <w:tcW w:w="3167" w:type="dxa"/>
            <w:gridSpan w:val="2"/>
            <w:shd w:val="clear" w:color="auto" w:fill="auto"/>
            <w:vAlign w:val="center"/>
          </w:tcPr>
          <w:p w14:paraId="205BCB84" w14:textId="77777777" w:rsidR="000A3286" w:rsidRPr="000869AC" w:rsidRDefault="000A3286" w:rsidP="005512E8">
            <w:pPr>
              <w:spacing w:line="276" w:lineRule="auto"/>
              <w:jc w:val="center"/>
              <w:rPr>
                <w:b/>
                <w:bCs/>
                <w:szCs w:val="26"/>
                <w:lang w:val="pt-BR"/>
              </w:rPr>
            </w:pPr>
            <w:r w:rsidRPr="000869AC">
              <w:rPr>
                <w:b/>
                <w:bCs/>
                <w:szCs w:val="26"/>
                <w:lang w:val="pt-BR"/>
              </w:rPr>
              <w:t>Sharing Rate</w:t>
            </w:r>
          </w:p>
        </w:tc>
      </w:tr>
      <w:tr w:rsidR="000A3286" w:rsidRPr="000869AC" w14:paraId="20E1C8E7" w14:textId="77777777" w:rsidTr="000869AC">
        <w:trPr>
          <w:trHeight w:val="129"/>
        </w:trPr>
        <w:tc>
          <w:tcPr>
            <w:tcW w:w="6076" w:type="dxa"/>
            <w:vMerge/>
            <w:vAlign w:val="center"/>
          </w:tcPr>
          <w:p w14:paraId="6EE8C868" w14:textId="77777777" w:rsidR="000A3286" w:rsidRPr="000869AC" w:rsidRDefault="000A3286" w:rsidP="005512E8">
            <w:pPr>
              <w:spacing w:line="276" w:lineRule="auto"/>
              <w:jc w:val="center"/>
              <w:rPr>
                <w:b/>
                <w:bCs/>
                <w:szCs w:val="26"/>
                <w:lang w:val="pt-BR"/>
              </w:rPr>
            </w:pPr>
          </w:p>
        </w:tc>
        <w:tc>
          <w:tcPr>
            <w:tcW w:w="1608" w:type="dxa"/>
            <w:shd w:val="clear" w:color="auto" w:fill="auto"/>
            <w:vAlign w:val="center"/>
          </w:tcPr>
          <w:p w14:paraId="735D42A0" w14:textId="2AD81528" w:rsidR="000A3286" w:rsidRPr="000869AC" w:rsidRDefault="005031E1" w:rsidP="005512E8">
            <w:pPr>
              <w:spacing w:line="276" w:lineRule="auto"/>
              <w:jc w:val="center"/>
              <w:rPr>
                <w:b/>
                <w:bCs/>
                <w:szCs w:val="26"/>
                <w:lang w:val="vi-VN"/>
              </w:rPr>
            </w:pPr>
            <w:r w:rsidRPr="000869AC">
              <w:rPr>
                <w:b/>
                <w:bCs/>
                <w:szCs w:val="26"/>
                <w:lang w:val="vi-VN"/>
              </w:rPr>
              <w:t>The Operator</w:t>
            </w:r>
          </w:p>
        </w:tc>
        <w:tc>
          <w:tcPr>
            <w:tcW w:w="1559" w:type="dxa"/>
            <w:shd w:val="clear" w:color="auto" w:fill="auto"/>
            <w:vAlign w:val="center"/>
          </w:tcPr>
          <w:p w14:paraId="5BD1F646" w14:textId="47E2BD46" w:rsidR="000A3286" w:rsidRPr="000869AC" w:rsidRDefault="005031E1" w:rsidP="005512E8">
            <w:pPr>
              <w:spacing w:line="276" w:lineRule="auto"/>
              <w:jc w:val="center"/>
              <w:rPr>
                <w:b/>
                <w:bCs/>
                <w:szCs w:val="26"/>
                <w:lang w:val="vi-VN"/>
              </w:rPr>
            </w:pPr>
            <w:r w:rsidRPr="000869AC">
              <w:rPr>
                <w:b/>
                <w:bCs/>
                <w:szCs w:val="26"/>
                <w:lang w:val="vi-VN"/>
              </w:rPr>
              <w:t>The Supplier</w:t>
            </w:r>
          </w:p>
        </w:tc>
      </w:tr>
      <w:tr w:rsidR="000A3286" w:rsidRPr="000869AC" w14:paraId="0D9F13EE" w14:textId="77777777" w:rsidTr="005512E8">
        <w:trPr>
          <w:trHeight w:val="1380"/>
        </w:trPr>
        <w:tc>
          <w:tcPr>
            <w:tcW w:w="6076" w:type="dxa"/>
            <w:vAlign w:val="center"/>
          </w:tcPr>
          <w:p w14:paraId="10E507DC" w14:textId="0E79ABAF" w:rsidR="000A3286" w:rsidRPr="000869AC" w:rsidRDefault="000A3286" w:rsidP="005512E8">
            <w:pPr>
              <w:spacing w:line="276" w:lineRule="auto"/>
              <w:rPr>
                <w:szCs w:val="26"/>
                <w:lang w:val="vi-VN"/>
              </w:rPr>
            </w:pPr>
            <w:r w:rsidRPr="000869AC">
              <w:rPr>
                <w:szCs w:val="26"/>
                <w:lang w:val="pt-BR"/>
              </w:rPr>
              <w:t xml:space="preserve">- </w:t>
            </w:r>
            <w:r w:rsidRPr="000869AC">
              <w:rPr>
                <w:b/>
                <w:bCs/>
                <w:szCs w:val="26"/>
                <w:lang w:val="pt-BR"/>
              </w:rPr>
              <w:t>Revenue Sharing (1)</w:t>
            </w:r>
            <w:r w:rsidRPr="000869AC">
              <w:rPr>
                <w:szCs w:val="26"/>
                <w:lang w:val="pt-BR"/>
              </w:rPr>
              <w:t xml:space="preserve"> = Service Revenue</w:t>
            </w:r>
            <w:r w:rsidR="00A43106" w:rsidRPr="000869AC">
              <w:rPr>
                <w:szCs w:val="26"/>
                <w:lang w:val="vi-VN"/>
              </w:rPr>
              <w:t xml:space="preserve"> - </w:t>
            </w:r>
            <w:r w:rsidR="00E63406" w:rsidRPr="000869AC">
              <w:rPr>
                <w:szCs w:val="26"/>
                <w:lang w:val="vi-VN"/>
              </w:rPr>
              <w:t>Product Purchase Cost</w:t>
            </w:r>
            <w:r w:rsidR="00A43106" w:rsidRPr="000869AC">
              <w:rPr>
                <w:szCs w:val="26"/>
                <w:lang w:val="vi-VN"/>
              </w:rPr>
              <w:t xml:space="preserve"> </w:t>
            </w:r>
          </w:p>
          <w:p w14:paraId="3D6B3067" w14:textId="4348679A" w:rsidR="000A3286" w:rsidRPr="000869AC" w:rsidRDefault="000A3286" w:rsidP="005512E8">
            <w:pPr>
              <w:spacing w:line="276" w:lineRule="auto"/>
              <w:rPr>
                <w:szCs w:val="26"/>
                <w:lang w:val="vi-VN"/>
              </w:rPr>
            </w:pPr>
            <w:r w:rsidRPr="000869AC">
              <w:rPr>
                <w:szCs w:val="26"/>
                <w:lang w:val="pt-BR"/>
              </w:rPr>
              <w:t xml:space="preserve">- </w:t>
            </w:r>
            <w:r w:rsidRPr="000869AC">
              <w:rPr>
                <w:b/>
                <w:bCs/>
                <w:szCs w:val="26"/>
                <w:lang w:val="pt-BR"/>
              </w:rPr>
              <w:t xml:space="preserve">Revenue Sharing of </w:t>
            </w:r>
            <w:r w:rsidR="001C3087" w:rsidRPr="000869AC">
              <w:rPr>
                <w:b/>
                <w:bCs/>
                <w:szCs w:val="26"/>
                <w:lang w:val="vi-VN"/>
              </w:rPr>
              <w:t>The Supplier</w:t>
            </w:r>
            <w:r w:rsidR="001C3087" w:rsidRPr="000869AC">
              <w:rPr>
                <w:szCs w:val="26"/>
                <w:lang w:val="pt-BR"/>
              </w:rPr>
              <w:t xml:space="preserve"> </w:t>
            </w:r>
            <w:r w:rsidRPr="000869AC">
              <w:rPr>
                <w:szCs w:val="26"/>
                <w:lang w:val="pt-BR"/>
              </w:rPr>
              <w:t xml:space="preserve">= </w:t>
            </w:r>
            <w:r w:rsidR="00A43106" w:rsidRPr="000869AC">
              <w:rPr>
                <w:szCs w:val="26"/>
                <w:lang w:val="vi-VN"/>
              </w:rPr>
              <w:t>40</w:t>
            </w:r>
            <w:r w:rsidRPr="000869AC">
              <w:rPr>
                <w:szCs w:val="26"/>
                <w:lang w:val="pt-BR"/>
              </w:rPr>
              <w:t>% x Revenue Sharing (1)</w:t>
            </w:r>
            <w:r w:rsidR="001C3087" w:rsidRPr="000869AC">
              <w:rPr>
                <w:szCs w:val="26"/>
                <w:lang w:val="vi-VN"/>
              </w:rPr>
              <w:t xml:space="preserve"> </w:t>
            </w:r>
          </w:p>
          <w:p w14:paraId="542CC312" w14:textId="77777777" w:rsidR="000A3286" w:rsidRPr="000869AC" w:rsidRDefault="000A3286" w:rsidP="005512E8">
            <w:pPr>
              <w:spacing w:line="276" w:lineRule="auto"/>
              <w:rPr>
                <w:szCs w:val="26"/>
                <w:lang w:val="pt-BR"/>
              </w:rPr>
            </w:pPr>
          </w:p>
          <w:p w14:paraId="544479B5" w14:textId="77777777" w:rsidR="000A3286" w:rsidRPr="000869AC" w:rsidRDefault="000A3286" w:rsidP="005512E8">
            <w:pPr>
              <w:spacing w:line="276" w:lineRule="auto"/>
              <w:rPr>
                <w:szCs w:val="26"/>
                <w:u w:val="single"/>
                <w:lang w:val="pt-BR"/>
              </w:rPr>
            </w:pPr>
            <w:r w:rsidRPr="000869AC">
              <w:rPr>
                <w:b/>
                <w:bCs/>
                <w:szCs w:val="26"/>
                <w:u w:val="single"/>
                <w:lang w:val="pt-BR"/>
              </w:rPr>
              <w:t>Note</w:t>
            </w:r>
            <w:r w:rsidRPr="000869AC">
              <w:rPr>
                <w:szCs w:val="26"/>
                <w:u w:val="single"/>
                <w:lang w:val="pt-BR"/>
              </w:rPr>
              <w:t xml:space="preserve">: </w:t>
            </w:r>
          </w:p>
          <w:p w14:paraId="61FDEB5F" w14:textId="77777777" w:rsidR="000A3286" w:rsidRPr="000869AC" w:rsidRDefault="000A3286" w:rsidP="005512E8">
            <w:pPr>
              <w:spacing w:line="276" w:lineRule="auto"/>
              <w:ind w:left="304" w:hanging="304"/>
              <w:rPr>
                <w:szCs w:val="26"/>
                <w:lang w:val="pt-BR"/>
              </w:rPr>
            </w:pPr>
            <w:r w:rsidRPr="000869AC">
              <w:rPr>
                <w:b/>
                <w:bCs/>
                <w:szCs w:val="26"/>
                <w:lang w:val="pt-BR"/>
              </w:rPr>
              <w:t>+  Service Revenue</w:t>
            </w:r>
            <w:r w:rsidRPr="000869AC">
              <w:rPr>
                <w:szCs w:val="26"/>
                <w:lang w:val="pt-BR"/>
              </w:rPr>
              <w:t>: total amount of fee collected by the system from customers.</w:t>
            </w:r>
          </w:p>
          <w:p w14:paraId="653B7473" w14:textId="1EBA17A5" w:rsidR="000A3286" w:rsidRPr="000869AC" w:rsidRDefault="000A3286" w:rsidP="005512E8">
            <w:pPr>
              <w:spacing w:line="276" w:lineRule="auto"/>
              <w:ind w:left="304" w:hanging="304"/>
              <w:rPr>
                <w:bCs/>
                <w:szCs w:val="26"/>
                <w:lang w:val="pt-BR"/>
              </w:rPr>
            </w:pPr>
            <w:r w:rsidRPr="000869AC">
              <w:rPr>
                <w:b/>
                <w:bCs/>
                <w:szCs w:val="26"/>
                <w:lang w:val="pt-BR"/>
              </w:rPr>
              <w:t xml:space="preserve">+  </w:t>
            </w:r>
            <w:r w:rsidR="00FA0A52" w:rsidRPr="000869AC">
              <w:rPr>
                <w:b/>
                <w:bCs/>
                <w:szCs w:val="26"/>
                <w:lang w:val="pt-BR"/>
              </w:rPr>
              <w:t>Product Purchase Cost</w:t>
            </w:r>
            <w:r w:rsidRPr="000869AC">
              <w:rPr>
                <w:szCs w:val="26"/>
                <w:lang w:val="pt-BR"/>
              </w:rPr>
              <w:t xml:space="preserve">: </w:t>
            </w:r>
            <w:r w:rsidR="00C7495E" w:rsidRPr="000869AC">
              <w:rPr>
                <w:szCs w:val="26"/>
                <w:lang w:val="pt-BR"/>
              </w:rPr>
              <w:t>total amount spent to buy auction products in the month</w:t>
            </w:r>
            <w:r w:rsidRPr="000869AC">
              <w:rPr>
                <w:szCs w:val="26"/>
                <w:lang w:val="pt-BR"/>
              </w:rPr>
              <w:t>.</w:t>
            </w:r>
          </w:p>
        </w:tc>
        <w:tc>
          <w:tcPr>
            <w:tcW w:w="1608" w:type="dxa"/>
            <w:shd w:val="clear" w:color="auto" w:fill="auto"/>
            <w:vAlign w:val="center"/>
          </w:tcPr>
          <w:p w14:paraId="34EF50EC" w14:textId="68AB3AB8" w:rsidR="000A3286" w:rsidRPr="000869AC" w:rsidRDefault="000A3286" w:rsidP="005512E8">
            <w:pPr>
              <w:spacing w:line="276" w:lineRule="auto"/>
              <w:jc w:val="center"/>
              <w:rPr>
                <w:szCs w:val="26"/>
                <w:lang w:val="pt-BR"/>
              </w:rPr>
            </w:pPr>
            <w:r w:rsidRPr="000869AC">
              <w:rPr>
                <w:szCs w:val="26"/>
                <w:lang w:val="vi-VN"/>
              </w:rPr>
              <w:t>6</w:t>
            </w:r>
            <w:r w:rsidR="00CE2DA9" w:rsidRPr="000869AC">
              <w:rPr>
                <w:szCs w:val="26"/>
                <w:lang w:val="vi-VN"/>
              </w:rPr>
              <w:t>0</w:t>
            </w:r>
            <w:r w:rsidRPr="000869AC">
              <w:rPr>
                <w:szCs w:val="26"/>
                <w:lang w:val="pt-BR"/>
              </w:rPr>
              <w:t>%</w:t>
            </w:r>
          </w:p>
        </w:tc>
        <w:tc>
          <w:tcPr>
            <w:tcW w:w="1559" w:type="dxa"/>
            <w:shd w:val="clear" w:color="auto" w:fill="auto"/>
            <w:vAlign w:val="center"/>
          </w:tcPr>
          <w:p w14:paraId="5C002BD9" w14:textId="367899AF" w:rsidR="000A3286" w:rsidRPr="000869AC" w:rsidRDefault="00CE2DA9" w:rsidP="005512E8">
            <w:pPr>
              <w:spacing w:line="276" w:lineRule="auto"/>
              <w:jc w:val="center"/>
              <w:rPr>
                <w:szCs w:val="26"/>
                <w:lang w:val="pt-BR"/>
              </w:rPr>
            </w:pPr>
            <w:r w:rsidRPr="000869AC">
              <w:rPr>
                <w:szCs w:val="26"/>
                <w:lang w:val="vi-VN"/>
              </w:rPr>
              <w:t>40</w:t>
            </w:r>
            <w:r w:rsidR="000A3286" w:rsidRPr="000869AC">
              <w:rPr>
                <w:szCs w:val="26"/>
                <w:lang w:val="pt-BR"/>
              </w:rPr>
              <w:t>%</w:t>
            </w:r>
          </w:p>
        </w:tc>
      </w:tr>
    </w:tbl>
    <w:p w14:paraId="2ACC3AC0" w14:textId="77777777" w:rsidR="000A3286" w:rsidRPr="000869AC" w:rsidRDefault="000A3286" w:rsidP="000A3286">
      <w:pPr>
        <w:spacing w:line="276" w:lineRule="auto"/>
        <w:ind w:right="-141"/>
        <w:jc w:val="both"/>
        <w:rPr>
          <w:szCs w:val="26"/>
          <w:lang w:val="pt-BR"/>
        </w:rPr>
      </w:pPr>
    </w:p>
    <w:p w14:paraId="77F68E72" w14:textId="60B1DC8D" w:rsidR="000A3286" w:rsidRPr="000869AC" w:rsidRDefault="000A3286" w:rsidP="000A3286">
      <w:pPr>
        <w:numPr>
          <w:ilvl w:val="0"/>
          <w:numId w:val="36"/>
        </w:numPr>
        <w:tabs>
          <w:tab w:val="left" w:pos="540"/>
        </w:tabs>
        <w:spacing w:after="120" w:line="276" w:lineRule="auto"/>
        <w:ind w:left="540" w:hanging="540"/>
        <w:jc w:val="both"/>
        <w:rPr>
          <w:szCs w:val="26"/>
          <w:lang w:val="en-GB"/>
        </w:rPr>
      </w:pPr>
      <w:r w:rsidRPr="000869AC">
        <w:rPr>
          <w:szCs w:val="26"/>
          <w:lang w:val="en-GB"/>
        </w:rPr>
        <w:t xml:space="preserve">The Service is provided under </w:t>
      </w:r>
      <w:r w:rsidR="00E63B7C" w:rsidRPr="000869AC">
        <w:rPr>
          <w:szCs w:val="26"/>
          <w:lang w:val="en-GB"/>
        </w:rPr>
        <w:t>The Operator</w:t>
      </w:r>
      <w:r w:rsidRPr="000869AC">
        <w:rPr>
          <w:szCs w:val="26"/>
          <w:lang w:val="en-GB"/>
        </w:rPr>
        <w:t xml:space="preserve">’s brand and </w:t>
      </w:r>
      <w:r w:rsidR="00E63B7C" w:rsidRPr="000869AC">
        <w:rPr>
          <w:szCs w:val="26"/>
          <w:lang w:val="en-GB"/>
        </w:rPr>
        <w:t>The Supplier</w:t>
      </w:r>
      <w:r w:rsidRPr="000869AC">
        <w:rPr>
          <w:szCs w:val="26"/>
          <w:lang w:val="en-GB"/>
        </w:rPr>
        <w:t xml:space="preserve"> is responsible to provide platform including but not limited to Hardware and Software. </w:t>
      </w:r>
      <w:r w:rsidR="00674AC4" w:rsidRPr="000869AC">
        <w:rPr>
          <w:szCs w:val="26"/>
          <w:lang w:val="en-GB"/>
        </w:rPr>
        <w:t>The Operator</w:t>
      </w:r>
      <w:r w:rsidR="00674AC4" w:rsidRPr="000869AC">
        <w:rPr>
          <w:szCs w:val="26"/>
          <w:lang w:val="vi-VN"/>
        </w:rPr>
        <w:t xml:space="preserve"> </w:t>
      </w:r>
      <w:r w:rsidRPr="000869AC">
        <w:rPr>
          <w:szCs w:val="26"/>
          <w:lang w:val="en-GB"/>
        </w:rPr>
        <w:t xml:space="preserve">is the sole owner over the service and its intellectual property rights over the service and/or its products under the Contract and this Appendix.                                                                                                                                                                                                                                                                                                                                                                                                                                                                                                                                                                                                                                                                                                                                                                                                                                                                                   </w:t>
      </w:r>
    </w:p>
    <w:p w14:paraId="48C39C2E" w14:textId="77777777" w:rsidR="000A3286" w:rsidRPr="000869AC" w:rsidRDefault="000A3286" w:rsidP="000A3286">
      <w:pPr>
        <w:keepNext/>
        <w:numPr>
          <w:ilvl w:val="0"/>
          <w:numId w:val="37"/>
        </w:numPr>
        <w:spacing w:line="276" w:lineRule="auto"/>
        <w:ind w:left="567" w:hanging="567"/>
        <w:rPr>
          <w:szCs w:val="26"/>
        </w:rPr>
      </w:pPr>
      <w:r w:rsidRPr="000869AC">
        <w:rPr>
          <w:szCs w:val="26"/>
        </w:rPr>
        <w:t>SERVICE CHARGING</w:t>
      </w:r>
    </w:p>
    <w:p w14:paraId="134B78CA" w14:textId="50838DBA" w:rsidR="000A3286" w:rsidRPr="000869AC" w:rsidRDefault="000A3286" w:rsidP="000A3286">
      <w:pPr>
        <w:tabs>
          <w:tab w:val="left" w:pos="540"/>
        </w:tabs>
        <w:spacing w:line="276" w:lineRule="auto"/>
        <w:ind w:left="567"/>
        <w:jc w:val="both"/>
        <w:rPr>
          <w:szCs w:val="26"/>
          <w:lang w:val="en-GB"/>
        </w:rPr>
      </w:pPr>
      <w:r w:rsidRPr="000869AC">
        <w:rPr>
          <w:szCs w:val="26"/>
          <w:lang w:val="en-GB"/>
        </w:rPr>
        <w:t>Charges for service utilization via short numbers will be paid right after successful calling to GMSC, sending of message to SMSC or request to USSD system of</w:t>
      </w:r>
      <w:r w:rsidR="008004A5" w:rsidRPr="000869AC">
        <w:rPr>
          <w:szCs w:val="26"/>
          <w:lang w:val="vi-VN"/>
        </w:rPr>
        <w:t xml:space="preserve"> </w:t>
      </w:r>
      <w:r w:rsidR="008004A5" w:rsidRPr="000869AC">
        <w:rPr>
          <w:szCs w:val="26"/>
          <w:lang w:val="en-GB"/>
        </w:rPr>
        <w:t>The Operator</w:t>
      </w:r>
      <w:r w:rsidRPr="000869AC">
        <w:rPr>
          <w:szCs w:val="26"/>
          <w:lang w:val="en-GB"/>
        </w:rPr>
        <w:t>.</w:t>
      </w:r>
    </w:p>
    <w:p w14:paraId="51659C52" w14:textId="77777777" w:rsidR="000A3286" w:rsidRPr="000869AC" w:rsidRDefault="000A3286" w:rsidP="000A3286">
      <w:pPr>
        <w:tabs>
          <w:tab w:val="left" w:pos="540"/>
        </w:tabs>
        <w:spacing w:line="276" w:lineRule="auto"/>
        <w:ind w:left="567"/>
        <w:jc w:val="both"/>
        <w:rPr>
          <w:szCs w:val="26"/>
          <w:lang w:val="en-GB"/>
        </w:rPr>
      </w:pPr>
    </w:p>
    <w:p w14:paraId="422AE5CF" w14:textId="77777777" w:rsidR="000A3286" w:rsidRPr="000869AC" w:rsidRDefault="000A3286" w:rsidP="000A3286">
      <w:pPr>
        <w:keepNext/>
        <w:numPr>
          <w:ilvl w:val="0"/>
          <w:numId w:val="37"/>
        </w:numPr>
        <w:spacing w:line="276" w:lineRule="auto"/>
        <w:ind w:left="567" w:hanging="567"/>
        <w:rPr>
          <w:szCs w:val="26"/>
        </w:rPr>
      </w:pPr>
      <w:r w:rsidRPr="000869AC">
        <w:rPr>
          <w:szCs w:val="26"/>
        </w:rPr>
        <w:t>REVIEW AND REVENUE SHARING SCHEME</w:t>
      </w:r>
    </w:p>
    <w:p w14:paraId="02BEFEE2" w14:textId="77777777" w:rsidR="000A3286" w:rsidRPr="000869AC" w:rsidRDefault="000A3286" w:rsidP="000A3286">
      <w:pPr>
        <w:numPr>
          <w:ilvl w:val="0"/>
          <w:numId w:val="35"/>
        </w:numPr>
        <w:tabs>
          <w:tab w:val="left" w:pos="540"/>
        </w:tabs>
        <w:spacing w:before="120" w:after="120" w:line="276" w:lineRule="auto"/>
        <w:ind w:left="540" w:hanging="540"/>
        <w:jc w:val="both"/>
        <w:rPr>
          <w:szCs w:val="26"/>
          <w:lang w:val="en-GB"/>
        </w:rPr>
      </w:pPr>
      <w:r w:rsidRPr="000869AC">
        <w:rPr>
          <w:szCs w:val="26"/>
          <w:lang w:val="en-GB"/>
        </w:rPr>
        <w:t>Term explanation, explanation</w:t>
      </w:r>
    </w:p>
    <w:p w14:paraId="7444DEEB" w14:textId="509D145D" w:rsidR="000A3286" w:rsidRPr="000869AC" w:rsidRDefault="000A3286" w:rsidP="000A3286">
      <w:pPr>
        <w:numPr>
          <w:ilvl w:val="0"/>
          <w:numId w:val="33"/>
        </w:numPr>
        <w:tabs>
          <w:tab w:val="clear" w:pos="530"/>
        </w:tabs>
        <w:spacing w:after="120" w:line="276" w:lineRule="auto"/>
        <w:ind w:left="567" w:hanging="567"/>
        <w:jc w:val="both"/>
        <w:rPr>
          <w:szCs w:val="26"/>
        </w:rPr>
      </w:pPr>
      <w:r w:rsidRPr="000869AC">
        <w:rPr>
          <w:szCs w:val="26"/>
        </w:rPr>
        <w:t xml:space="preserve">Arising data: the data of service volume is recorded at MSC/SMSC/USSD system of </w:t>
      </w:r>
      <w:r w:rsidR="00D443D6" w:rsidRPr="000869AC">
        <w:rPr>
          <w:szCs w:val="26"/>
          <w:lang w:val="en-GB"/>
        </w:rPr>
        <w:t>The Operator</w:t>
      </w:r>
      <w:r w:rsidR="00D443D6" w:rsidRPr="000869AC">
        <w:rPr>
          <w:szCs w:val="26"/>
        </w:rPr>
        <w:t xml:space="preserve"> </w:t>
      </w:r>
      <w:r w:rsidRPr="000869AC">
        <w:rPr>
          <w:szCs w:val="26"/>
        </w:rPr>
        <w:t>and can be deducted to consumers’ accounts.</w:t>
      </w:r>
    </w:p>
    <w:p w14:paraId="1128CDC5" w14:textId="77777777" w:rsidR="000A3286" w:rsidRPr="000869AC" w:rsidRDefault="000A3286" w:rsidP="000A3286">
      <w:pPr>
        <w:numPr>
          <w:ilvl w:val="0"/>
          <w:numId w:val="33"/>
        </w:numPr>
        <w:tabs>
          <w:tab w:val="clear" w:pos="530"/>
        </w:tabs>
        <w:spacing w:after="120" w:line="276" w:lineRule="auto"/>
        <w:ind w:left="567" w:hanging="567"/>
        <w:jc w:val="both"/>
        <w:rPr>
          <w:szCs w:val="26"/>
        </w:rPr>
      </w:pPr>
      <w:r w:rsidRPr="000869AC">
        <w:rPr>
          <w:szCs w:val="26"/>
        </w:rPr>
        <w:t>Data for renew: the data of service volume is recorded at the system of Content Provider. This data is used for review of arising data and for revenue sharing scheme.</w:t>
      </w:r>
    </w:p>
    <w:p w14:paraId="656AB470" w14:textId="77777777" w:rsidR="000A3286" w:rsidRPr="000869AC" w:rsidRDefault="000A3286" w:rsidP="000A3286">
      <w:pPr>
        <w:numPr>
          <w:ilvl w:val="0"/>
          <w:numId w:val="35"/>
        </w:numPr>
        <w:tabs>
          <w:tab w:val="left" w:pos="540"/>
        </w:tabs>
        <w:spacing w:before="120" w:after="120" w:line="276" w:lineRule="auto"/>
        <w:ind w:left="540" w:hanging="540"/>
        <w:jc w:val="both"/>
        <w:rPr>
          <w:szCs w:val="26"/>
          <w:lang w:val="en-GB"/>
        </w:rPr>
      </w:pPr>
      <w:r w:rsidRPr="000869AC">
        <w:rPr>
          <w:szCs w:val="26"/>
          <w:lang w:val="en-GB"/>
        </w:rPr>
        <w:t>General terms for data review</w:t>
      </w:r>
    </w:p>
    <w:p w14:paraId="49991D87" w14:textId="77777777" w:rsidR="000A3286" w:rsidRPr="000869AC" w:rsidRDefault="000A3286" w:rsidP="000A3286">
      <w:pPr>
        <w:numPr>
          <w:ilvl w:val="0"/>
          <w:numId w:val="33"/>
        </w:numPr>
        <w:tabs>
          <w:tab w:val="clear" w:pos="530"/>
        </w:tabs>
        <w:spacing w:after="120" w:line="276" w:lineRule="auto"/>
        <w:ind w:left="567" w:hanging="567"/>
        <w:jc w:val="both"/>
        <w:rPr>
          <w:szCs w:val="26"/>
        </w:rPr>
      </w:pPr>
      <w:r w:rsidRPr="000869AC">
        <w:rPr>
          <w:szCs w:val="26"/>
        </w:rPr>
        <w:t>Effective time interval: from 00:00:00 of the first day of the month until 23:59:59 of the last day of the month. All services used during this time interval shall be subjected to payment accordingly.</w:t>
      </w:r>
    </w:p>
    <w:p w14:paraId="120EB304" w14:textId="77777777" w:rsidR="000A3286" w:rsidRPr="000869AC" w:rsidRDefault="000A3286" w:rsidP="000A3286">
      <w:pPr>
        <w:numPr>
          <w:ilvl w:val="0"/>
          <w:numId w:val="33"/>
        </w:numPr>
        <w:tabs>
          <w:tab w:val="clear" w:pos="530"/>
        </w:tabs>
        <w:spacing w:after="120" w:line="276" w:lineRule="auto"/>
        <w:ind w:left="567" w:hanging="567"/>
        <w:jc w:val="both"/>
        <w:rPr>
          <w:szCs w:val="26"/>
        </w:rPr>
      </w:pPr>
      <w:r w:rsidRPr="000869AC">
        <w:rPr>
          <w:szCs w:val="26"/>
        </w:rPr>
        <w:t xml:space="preserve">During the data review process between both Parties, in case the data difference is less than or equal to one percent (1%), the lower data shall be the basis for revenue share. In case the data difference is higher than one percent (1%), further review must be carried out to find out the reason for the difference. If the Parties fail to point out the reason for </w:t>
      </w:r>
      <w:r w:rsidRPr="000869AC">
        <w:rPr>
          <w:szCs w:val="26"/>
        </w:rPr>
        <w:lastRenderedPageBreak/>
        <w:t>the difference by the payment due date, the lower data shall be temporarily the basis for revenue share. In case the reason for the difference cannot be found out within 1 month after the last date of data review, the Parties shall negotiate to reach an agreement based mutual cooperation spirit. In case both Parties cannot reach an agreement, the lower data is the final basis for revenue share.</w:t>
      </w:r>
    </w:p>
    <w:p w14:paraId="58F6544D" w14:textId="77777777" w:rsidR="000A3286" w:rsidRPr="000869AC" w:rsidRDefault="000A3286" w:rsidP="000A3286">
      <w:pPr>
        <w:numPr>
          <w:ilvl w:val="0"/>
          <w:numId w:val="33"/>
        </w:numPr>
        <w:tabs>
          <w:tab w:val="clear" w:pos="530"/>
        </w:tabs>
        <w:spacing w:after="120" w:line="276" w:lineRule="auto"/>
        <w:ind w:left="567" w:hanging="567"/>
        <w:jc w:val="both"/>
        <w:rPr>
          <w:szCs w:val="26"/>
        </w:rPr>
      </w:pPr>
      <w:r w:rsidRPr="000869AC">
        <w:rPr>
          <w:szCs w:val="26"/>
        </w:rPr>
        <w:t>Calculation formula for charge difference is as bellows:</w:t>
      </w:r>
    </w:p>
    <w:p w14:paraId="7D0D027C" w14:textId="77777777" w:rsidR="000A3286" w:rsidRPr="000869AC" w:rsidRDefault="000A3286" w:rsidP="000A3286">
      <w:pPr>
        <w:spacing w:line="276" w:lineRule="auto"/>
        <w:ind w:firstLine="900"/>
        <w:rPr>
          <w:b/>
          <w:szCs w:val="26"/>
        </w:rPr>
      </w:pPr>
      <w:r w:rsidRPr="000869AC">
        <w:rPr>
          <w:b/>
          <w:szCs w:val="26"/>
        </w:rPr>
        <w:tab/>
      </w:r>
      <w:r w:rsidRPr="000869AC">
        <w:rPr>
          <w:b/>
          <w:szCs w:val="26"/>
        </w:rPr>
        <w:sym w:font="Symbol" w:char="F044"/>
      </w:r>
      <w:r w:rsidRPr="000869AC">
        <w:rPr>
          <w:b/>
          <w:szCs w:val="26"/>
        </w:rPr>
        <w:t>X = (X – Y)/X</w:t>
      </w:r>
    </w:p>
    <w:p w14:paraId="77253A31" w14:textId="77777777" w:rsidR="000A3286" w:rsidRPr="000869AC" w:rsidRDefault="000A3286" w:rsidP="000A3286">
      <w:pPr>
        <w:spacing w:line="276" w:lineRule="auto"/>
        <w:rPr>
          <w:szCs w:val="26"/>
        </w:rPr>
      </w:pPr>
      <w:r w:rsidRPr="000869AC">
        <w:rPr>
          <w:szCs w:val="26"/>
        </w:rPr>
        <w:tab/>
      </w:r>
      <w:r w:rsidRPr="000869AC">
        <w:rPr>
          <w:szCs w:val="26"/>
        </w:rPr>
        <w:tab/>
      </w:r>
      <w:r w:rsidRPr="000869AC">
        <w:rPr>
          <w:szCs w:val="26"/>
        </w:rPr>
        <w:sym w:font="Symbol" w:char="F044"/>
      </w:r>
      <w:r w:rsidRPr="000869AC">
        <w:rPr>
          <w:szCs w:val="26"/>
        </w:rPr>
        <w:t xml:space="preserve">X: </w:t>
      </w:r>
      <w:r w:rsidRPr="000869AC">
        <w:rPr>
          <w:szCs w:val="26"/>
        </w:rPr>
        <w:tab/>
        <w:t>The difference of service volume data.</w:t>
      </w:r>
    </w:p>
    <w:p w14:paraId="6A366069" w14:textId="19008CBD" w:rsidR="000A3286" w:rsidRPr="000869AC" w:rsidRDefault="000A3286" w:rsidP="000A3286">
      <w:pPr>
        <w:spacing w:line="276" w:lineRule="auto"/>
        <w:rPr>
          <w:szCs w:val="26"/>
        </w:rPr>
      </w:pPr>
      <w:r w:rsidRPr="000869AC">
        <w:rPr>
          <w:szCs w:val="26"/>
        </w:rPr>
        <w:tab/>
      </w:r>
      <w:r w:rsidRPr="000869AC">
        <w:rPr>
          <w:szCs w:val="26"/>
        </w:rPr>
        <w:tab/>
        <w:t xml:space="preserve">X: </w:t>
      </w:r>
      <w:r w:rsidRPr="000869AC">
        <w:rPr>
          <w:szCs w:val="26"/>
        </w:rPr>
        <w:tab/>
        <w:t xml:space="preserve">Arising volume data in </w:t>
      </w:r>
      <w:r w:rsidR="00872D49" w:rsidRPr="000869AC">
        <w:rPr>
          <w:szCs w:val="26"/>
          <w:lang w:val="en-GB"/>
        </w:rPr>
        <w:t>The Operator</w:t>
      </w:r>
    </w:p>
    <w:p w14:paraId="431D8AAA" w14:textId="10A196C4" w:rsidR="000A3286" w:rsidRPr="000869AC" w:rsidRDefault="000A3286" w:rsidP="000A3286">
      <w:pPr>
        <w:spacing w:line="276" w:lineRule="auto"/>
        <w:rPr>
          <w:szCs w:val="26"/>
        </w:rPr>
      </w:pPr>
      <w:r w:rsidRPr="000869AC">
        <w:rPr>
          <w:szCs w:val="26"/>
        </w:rPr>
        <w:tab/>
      </w:r>
      <w:r w:rsidRPr="000869AC">
        <w:rPr>
          <w:szCs w:val="26"/>
        </w:rPr>
        <w:tab/>
        <w:t>Y:</w:t>
      </w:r>
      <w:r w:rsidRPr="000869AC">
        <w:rPr>
          <w:szCs w:val="26"/>
        </w:rPr>
        <w:tab/>
        <w:t xml:space="preserve">Arising volume data in </w:t>
      </w:r>
      <w:r w:rsidR="00872D49" w:rsidRPr="000869AC">
        <w:rPr>
          <w:szCs w:val="26"/>
          <w:lang w:val="en-GB"/>
        </w:rPr>
        <w:t>The Supplier</w:t>
      </w:r>
    </w:p>
    <w:p w14:paraId="5F5D7286" w14:textId="5D0C5553" w:rsidR="000A3286" w:rsidRPr="000869AC" w:rsidRDefault="000A3286" w:rsidP="000A3286">
      <w:pPr>
        <w:numPr>
          <w:ilvl w:val="0"/>
          <w:numId w:val="33"/>
        </w:numPr>
        <w:tabs>
          <w:tab w:val="clear" w:pos="530"/>
        </w:tabs>
        <w:spacing w:after="120" w:line="276" w:lineRule="auto"/>
        <w:ind w:left="567" w:hanging="567"/>
        <w:jc w:val="both"/>
        <w:rPr>
          <w:szCs w:val="26"/>
        </w:rPr>
      </w:pPr>
      <w:r w:rsidRPr="000869AC">
        <w:rPr>
          <w:szCs w:val="26"/>
        </w:rPr>
        <w:t xml:space="preserve">The applicable rate for </w:t>
      </w:r>
      <w:r w:rsidRPr="000869AC">
        <w:rPr>
          <w:szCs w:val="26"/>
        </w:rPr>
        <w:sym w:font="Symbol" w:char="F044"/>
      </w:r>
      <w:r w:rsidRPr="000869AC">
        <w:rPr>
          <w:szCs w:val="26"/>
        </w:rPr>
        <w:t xml:space="preserve">X is temporarily 1 percent. Once every six months, </w:t>
      </w:r>
      <w:r w:rsidR="0094702C" w:rsidRPr="000869AC">
        <w:rPr>
          <w:szCs w:val="26"/>
          <w:lang w:val="en-GB"/>
        </w:rPr>
        <w:t>The Operator</w:t>
      </w:r>
      <w:r w:rsidRPr="000869AC">
        <w:rPr>
          <w:szCs w:val="26"/>
        </w:rPr>
        <w:t xml:space="preserve"> and </w:t>
      </w:r>
      <w:r w:rsidR="00FE6F95" w:rsidRPr="000869AC">
        <w:rPr>
          <w:szCs w:val="26"/>
          <w:lang w:val="en-GB"/>
        </w:rPr>
        <w:t>The Supplier</w:t>
      </w:r>
      <w:r w:rsidRPr="000869AC">
        <w:rPr>
          <w:szCs w:val="26"/>
        </w:rPr>
        <w:t xml:space="preserve"> shall review and adjust this rate to be comfortable to reality.</w:t>
      </w:r>
    </w:p>
    <w:p w14:paraId="1EFF658F" w14:textId="77777777" w:rsidR="000A3286" w:rsidRPr="000869AC" w:rsidRDefault="000A3286" w:rsidP="000A3286">
      <w:pPr>
        <w:numPr>
          <w:ilvl w:val="0"/>
          <w:numId w:val="33"/>
        </w:numPr>
        <w:tabs>
          <w:tab w:val="clear" w:pos="530"/>
        </w:tabs>
        <w:spacing w:after="120" w:line="276" w:lineRule="auto"/>
        <w:ind w:left="567" w:hanging="567"/>
        <w:jc w:val="both"/>
        <w:rPr>
          <w:szCs w:val="26"/>
        </w:rPr>
      </w:pPr>
      <w:r w:rsidRPr="000869AC">
        <w:rPr>
          <w:szCs w:val="26"/>
        </w:rPr>
        <w:t>If the difference between arising data and review data is within the permitted limit, a details review of service volume data shall not be carried out.</w:t>
      </w:r>
    </w:p>
    <w:p w14:paraId="46E7E17C" w14:textId="11FDDCFB" w:rsidR="000A3286" w:rsidRPr="000869AC" w:rsidRDefault="00045C92" w:rsidP="000A3286">
      <w:pPr>
        <w:numPr>
          <w:ilvl w:val="0"/>
          <w:numId w:val="33"/>
        </w:numPr>
        <w:tabs>
          <w:tab w:val="clear" w:pos="530"/>
        </w:tabs>
        <w:spacing w:after="120" w:line="276" w:lineRule="auto"/>
        <w:ind w:left="567" w:hanging="567"/>
        <w:jc w:val="both"/>
        <w:rPr>
          <w:szCs w:val="26"/>
        </w:rPr>
      </w:pPr>
      <w:r w:rsidRPr="000869AC">
        <w:rPr>
          <w:szCs w:val="26"/>
          <w:lang w:val="en-GB"/>
        </w:rPr>
        <w:t>The Operator</w:t>
      </w:r>
      <w:r w:rsidRPr="000869AC">
        <w:rPr>
          <w:szCs w:val="26"/>
        </w:rPr>
        <w:t xml:space="preserve"> </w:t>
      </w:r>
      <w:r w:rsidR="000A3286" w:rsidRPr="000869AC">
        <w:rPr>
          <w:szCs w:val="26"/>
        </w:rPr>
        <w:t xml:space="preserve">and </w:t>
      </w:r>
      <w:r w:rsidRPr="000869AC">
        <w:rPr>
          <w:szCs w:val="26"/>
          <w:lang w:val="en-GB"/>
        </w:rPr>
        <w:t>The Supplier</w:t>
      </w:r>
      <w:r w:rsidR="000A3286" w:rsidRPr="000869AC">
        <w:rPr>
          <w:szCs w:val="26"/>
        </w:rPr>
        <w:t xml:space="preserve"> are both liable to monitor and store all service data in order to avoid any loss or damage or unapproved changes to original data. The minimum time for data storage is 12 months.</w:t>
      </w:r>
    </w:p>
    <w:p w14:paraId="48C23746" w14:textId="77777777" w:rsidR="000A3286" w:rsidRPr="000869AC" w:rsidRDefault="000A3286" w:rsidP="000A3286">
      <w:pPr>
        <w:keepNext/>
        <w:numPr>
          <w:ilvl w:val="0"/>
          <w:numId w:val="37"/>
        </w:numPr>
        <w:spacing w:line="276" w:lineRule="auto"/>
        <w:ind w:left="567" w:hanging="567"/>
        <w:rPr>
          <w:szCs w:val="26"/>
        </w:rPr>
      </w:pPr>
      <w:r w:rsidRPr="000869AC">
        <w:rPr>
          <w:szCs w:val="26"/>
        </w:rPr>
        <w:t>PAYMENT OF SHARED REVENUE</w:t>
      </w:r>
    </w:p>
    <w:p w14:paraId="5DCF617A" w14:textId="08FF068C" w:rsidR="000A3286" w:rsidRPr="000869AC" w:rsidRDefault="000A3286" w:rsidP="00EE39CF">
      <w:pPr>
        <w:tabs>
          <w:tab w:val="left" w:pos="567"/>
        </w:tabs>
        <w:spacing w:line="276" w:lineRule="auto"/>
        <w:rPr>
          <w:szCs w:val="26"/>
          <w:lang w:val="en-GB"/>
        </w:rPr>
      </w:pPr>
      <w:r w:rsidRPr="000869AC">
        <w:rPr>
          <w:szCs w:val="26"/>
          <w:lang w:val="en-GB"/>
        </w:rPr>
        <w:t>Payment Procedures and timeframe for issuance of invoice by The Operator for The Supplier shall be the followings:</w:t>
      </w:r>
    </w:p>
    <w:p w14:paraId="77DB787B" w14:textId="28486C96" w:rsidR="000A3286" w:rsidRPr="000869AC" w:rsidRDefault="000A3286" w:rsidP="00EE39CF">
      <w:pPr>
        <w:pStyle w:val="Prrafodelista"/>
        <w:numPr>
          <w:ilvl w:val="0"/>
          <w:numId w:val="38"/>
        </w:numPr>
        <w:tabs>
          <w:tab w:val="left" w:pos="567"/>
        </w:tabs>
        <w:spacing w:line="276" w:lineRule="auto"/>
        <w:rPr>
          <w:szCs w:val="26"/>
          <w:lang w:val="en-GB"/>
        </w:rPr>
      </w:pPr>
      <w:r w:rsidRPr="000869AC">
        <w:rPr>
          <w:szCs w:val="26"/>
          <w:lang w:val="en-GB"/>
        </w:rPr>
        <w:t>Before 8th of every month, The Operator has the responsibility to provide The Supplier with a report on the revenue and transaction data from 00:00 of the 1st day to 23:59 of the last day of the previous month for confirmation.</w:t>
      </w:r>
    </w:p>
    <w:p w14:paraId="39AA0DDB" w14:textId="404CE394" w:rsidR="000A3286" w:rsidRPr="000869AC" w:rsidRDefault="00EE39CF" w:rsidP="00EE39CF">
      <w:pPr>
        <w:pStyle w:val="Prrafodelista"/>
        <w:numPr>
          <w:ilvl w:val="0"/>
          <w:numId w:val="38"/>
        </w:numPr>
        <w:tabs>
          <w:tab w:val="left" w:pos="567"/>
        </w:tabs>
        <w:spacing w:line="276" w:lineRule="auto"/>
        <w:rPr>
          <w:szCs w:val="26"/>
          <w:lang w:val="en-GB"/>
        </w:rPr>
      </w:pPr>
      <w:r w:rsidRPr="000869AC">
        <w:rPr>
          <w:szCs w:val="26"/>
          <w:lang w:val="vi-VN"/>
        </w:rPr>
        <w:t xml:space="preserve"> </w:t>
      </w:r>
      <w:r w:rsidR="000A3286" w:rsidRPr="000869AC">
        <w:rPr>
          <w:szCs w:val="26"/>
          <w:lang w:val="en-GB"/>
        </w:rPr>
        <w:t>After The Operator, The Supplier agrees on the above report, The Supplier will issue invoices and payment request to The Operator for payment of the revenue due by The Operator to The Supplier.</w:t>
      </w:r>
    </w:p>
    <w:p w14:paraId="4BE2581C" w14:textId="063C9AE0" w:rsidR="000A3286" w:rsidRPr="000869AC" w:rsidRDefault="000A3286" w:rsidP="00EE39CF">
      <w:pPr>
        <w:pStyle w:val="Prrafodelista"/>
        <w:numPr>
          <w:ilvl w:val="0"/>
          <w:numId w:val="38"/>
        </w:numPr>
        <w:tabs>
          <w:tab w:val="left" w:pos="567"/>
        </w:tabs>
        <w:spacing w:line="276" w:lineRule="auto"/>
        <w:rPr>
          <w:szCs w:val="26"/>
          <w:lang w:val="en-GB"/>
        </w:rPr>
      </w:pPr>
      <w:r w:rsidRPr="000869AC">
        <w:rPr>
          <w:szCs w:val="26"/>
          <w:lang w:val="en-GB"/>
        </w:rPr>
        <w:t>Payment: The Payment shall be made by The Operator within 10 days from the date of The Operator’s receipt of invoices from The Supplier by email.</w:t>
      </w:r>
    </w:p>
    <w:p w14:paraId="455B03F0" w14:textId="52D7D503" w:rsidR="000A3286" w:rsidRPr="000869AC" w:rsidRDefault="00EE39CF" w:rsidP="00EE39CF">
      <w:pPr>
        <w:pStyle w:val="Prrafodelista"/>
        <w:numPr>
          <w:ilvl w:val="0"/>
          <w:numId w:val="38"/>
        </w:numPr>
        <w:tabs>
          <w:tab w:val="left" w:pos="567"/>
        </w:tabs>
        <w:spacing w:line="276" w:lineRule="auto"/>
        <w:rPr>
          <w:szCs w:val="26"/>
          <w:lang w:val="en-GB"/>
        </w:rPr>
      </w:pPr>
      <w:r w:rsidRPr="000869AC">
        <w:rPr>
          <w:szCs w:val="26"/>
          <w:lang w:val="vi-VN"/>
        </w:rPr>
        <w:t xml:space="preserve"> </w:t>
      </w:r>
      <w:r w:rsidR="000A3286" w:rsidRPr="000869AC">
        <w:rPr>
          <w:szCs w:val="26"/>
          <w:lang w:val="en-GB"/>
        </w:rPr>
        <w:t>Period of payment: Every month.</w:t>
      </w:r>
    </w:p>
    <w:p w14:paraId="4FB2D8E4" w14:textId="60C0B5CF" w:rsidR="000A3286" w:rsidRPr="000869AC" w:rsidRDefault="00EE39CF" w:rsidP="00EE39CF">
      <w:pPr>
        <w:pStyle w:val="Prrafodelista"/>
        <w:numPr>
          <w:ilvl w:val="0"/>
          <w:numId w:val="38"/>
        </w:numPr>
        <w:tabs>
          <w:tab w:val="left" w:pos="567"/>
        </w:tabs>
        <w:spacing w:line="276" w:lineRule="auto"/>
        <w:rPr>
          <w:szCs w:val="26"/>
          <w:lang w:val="en-GB"/>
        </w:rPr>
      </w:pPr>
      <w:r w:rsidRPr="000869AC">
        <w:rPr>
          <w:szCs w:val="26"/>
          <w:lang w:val="vi-VN"/>
        </w:rPr>
        <w:t xml:space="preserve"> </w:t>
      </w:r>
      <w:r w:rsidR="000A3286" w:rsidRPr="000869AC">
        <w:rPr>
          <w:szCs w:val="26"/>
          <w:lang w:val="en-GB"/>
        </w:rPr>
        <w:t>The Operator shall settle all payments according to the selling rate equivalent to United Stated Dollar at the time and date of settlement based on the rate given by Bank in Peru.</w:t>
      </w:r>
    </w:p>
    <w:p w14:paraId="1B378057" w14:textId="6C26D47A" w:rsidR="000A3286" w:rsidRPr="000869AC" w:rsidRDefault="000A3286" w:rsidP="00EE39CF">
      <w:pPr>
        <w:pStyle w:val="Prrafodelista"/>
        <w:numPr>
          <w:ilvl w:val="0"/>
          <w:numId w:val="38"/>
        </w:numPr>
        <w:tabs>
          <w:tab w:val="left" w:pos="567"/>
        </w:tabs>
        <w:spacing w:line="276" w:lineRule="auto"/>
        <w:rPr>
          <w:szCs w:val="26"/>
          <w:lang w:val="en-GB"/>
        </w:rPr>
      </w:pPr>
      <w:r w:rsidRPr="000869AC">
        <w:rPr>
          <w:szCs w:val="26"/>
          <w:lang w:val="en-GB"/>
        </w:rPr>
        <w:tab/>
        <w:t>The Operator shall settle all payments in United Stated Dollar to The Supplier by directly transferring money to The Supplier’s bank account as follows:</w:t>
      </w:r>
    </w:p>
    <w:p w14:paraId="28B23A2B" w14:textId="06466112" w:rsidR="007A5317" w:rsidRPr="000869AC" w:rsidRDefault="00D15DD9" w:rsidP="00EE39CF">
      <w:pPr>
        <w:pStyle w:val="Prrafodelista"/>
        <w:numPr>
          <w:ilvl w:val="0"/>
          <w:numId w:val="38"/>
        </w:numPr>
        <w:tabs>
          <w:tab w:val="left" w:pos="567"/>
        </w:tabs>
        <w:spacing w:line="276" w:lineRule="auto"/>
        <w:rPr>
          <w:szCs w:val="26"/>
          <w:lang w:val="en-GB"/>
        </w:rPr>
      </w:pPr>
      <w:ins w:id="37" w:author="Manuel Añorga" w:date="2021-11-10T18:04:00Z">
        <w:r w:rsidRPr="000869AC">
          <w:rPr>
            <w:szCs w:val="26"/>
            <w:lang w:val="en-GB"/>
          </w:rPr>
          <w:t xml:space="preserve">Considering that the provider is a non-domiciled company, it will be responsible for any applicable tax (WHT). </w:t>
        </w:r>
      </w:ins>
    </w:p>
    <w:tbl>
      <w:tblPr>
        <w:tblW w:w="889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6867"/>
      </w:tblGrid>
      <w:tr w:rsidR="000A3286" w:rsidRPr="000869AC" w14:paraId="1E349CE1" w14:textId="77777777" w:rsidTr="00526FEB">
        <w:trPr>
          <w:trHeight w:hRule="exact" w:val="983"/>
        </w:trPr>
        <w:tc>
          <w:tcPr>
            <w:tcW w:w="2027" w:type="dxa"/>
            <w:vAlign w:val="center"/>
          </w:tcPr>
          <w:p w14:paraId="3B435775" w14:textId="77777777" w:rsidR="000A3286" w:rsidRPr="000869AC" w:rsidRDefault="000A3286" w:rsidP="00DD0D4C">
            <w:pPr>
              <w:tabs>
                <w:tab w:val="left" w:pos="567"/>
              </w:tabs>
              <w:spacing w:before="120" w:after="120" w:line="276" w:lineRule="auto"/>
              <w:rPr>
                <w:rFonts w:eastAsia="Times New Roman"/>
                <w:b/>
                <w:szCs w:val="26"/>
              </w:rPr>
            </w:pPr>
            <w:r w:rsidRPr="000869AC">
              <w:rPr>
                <w:rFonts w:eastAsia="Times New Roman"/>
                <w:b/>
                <w:szCs w:val="26"/>
              </w:rPr>
              <w:t>The Supplier</w:t>
            </w:r>
          </w:p>
        </w:tc>
        <w:tc>
          <w:tcPr>
            <w:tcW w:w="6867" w:type="dxa"/>
            <w:vAlign w:val="center"/>
          </w:tcPr>
          <w:p w14:paraId="217EF2C8" w14:textId="77777777" w:rsidR="000A3286" w:rsidRPr="000869AC" w:rsidRDefault="000A3286" w:rsidP="00DD0D4C">
            <w:pPr>
              <w:tabs>
                <w:tab w:val="left" w:pos="567"/>
              </w:tabs>
              <w:spacing w:before="120" w:after="120" w:line="276" w:lineRule="auto"/>
              <w:rPr>
                <w:b/>
                <w:szCs w:val="26"/>
              </w:rPr>
            </w:pPr>
            <w:r w:rsidRPr="000869AC">
              <w:rPr>
                <w:b/>
                <w:szCs w:val="26"/>
              </w:rPr>
              <w:t>ARABICA VIET NAM TECHNOLOGY APPLICATION JOINT STOCK COMPANY</w:t>
            </w:r>
            <w:r w:rsidRPr="000869AC">
              <w:rPr>
                <w:b/>
                <w:szCs w:val="26"/>
              </w:rPr>
              <w:tab/>
            </w:r>
          </w:p>
        </w:tc>
      </w:tr>
      <w:tr w:rsidR="000A3286" w:rsidRPr="000869AC" w14:paraId="0158EC84" w14:textId="77777777" w:rsidTr="00526FEB">
        <w:trPr>
          <w:trHeight w:hRule="exact" w:val="842"/>
        </w:trPr>
        <w:tc>
          <w:tcPr>
            <w:tcW w:w="2027" w:type="dxa"/>
            <w:vAlign w:val="center"/>
          </w:tcPr>
          <w:p w14:paraId="63731C62" w14:textId="67920645" w:rsidR="000A3286" w:rsidRPr="000869AC" w:rsidRDefault="000A3286" w:rsidP="00DD0D4C">
            <w:pPr>
              <w:tabs>
                <w:tab w:val="left" w:pos="567"/>
              </w:tabs>
              <w:spacing w:before="120" w:after="120" w:line="276" w:lineRule="auto"/>
              <w:rPr>
                <w:rFonts w:eastAsia="Times New Roman"/>
                <w:szCs w:val="26"/>
              </w:rPr>
            </w:pPr>
            <w:r w:rsidRPr="000869AC">
              <w:rPr>
                <w:rFonts w:eastAsia="Times New Roman"/>
                <w:szCs w:val="26"/>
              </w:rPr>
              <w:t>Account No</w:t>
            </w:r>
          </w:p>
        </w:tc>
        <w:tc>
          <w:tcPr>
            <w:tcW w:w="6867" w:type="dxa"/>
            <w:vAlign w:val="center"/>
          </w:tcPr>
          <w:p w14:paraId="5214C1BA" w14:textId="77777777" w:rsidR="000A3286" w:rsidRPr="000869AC" w:rsidRDefault="000A3286" w:rsidP="00DD0D4C">
            <w:pPr>
              <w:tabs>
                <w:tab w:val="left" w:pos="567"/>
              </w:tabs>
              <w:spacing w:before="120" w:after="120" w:line="276" w:lineRule="auto"/>
              <w:rPr>
                <w:rFonts w:eastAsia="Times New Roman"/>
                <w:szCs w:val="26"/>
              </w:rPr>
            </w:pPr>
            <w:r w:rsidRPr="000869AC">
              <w:rPr>
                <w:szCs w:val="26"/>
              </w:rPr>
              <w:t>19134129990020</w:t>
            </w:r>
          </w:p>
        </w:tc>
      </w:tr>
      <w:tr w:rsidR="000A3286" w:rsidRPr="000869AC" w14:paraId="35E6EAEF" w14:textId="77777777" w:rsidTr="00526FEB">
        <w:trPr>
          <w:trHeight w:hRule="exact" w:val="1007"/>
        </w:trPr>
        <w:tc>
          <w:tcPr>
            <w:tcW w:w="2027" w:type="dxa"/>
            <w:vAlign w:val="center"/>
          </w:tcPr>
          <w:p w14:paraId="4B7645AA" w14:textId="77777777" w:rsidR="000A3286" w:rsidRPr="000869AC" w:rsidRDefault="000A3286" w:rsidP="00DD0D4C">
            <w:pPr>
              <w:tabs>
                <w:tab w:val="left" w:pos="567"/>
              </w:tabs>
              <w:spacing w:before="120" w:after="120" w:line="276" w:lineRule="auto"/>
              <w:rPr>
                <w:rFonts w:eastAsia="Times New Roman"/>
                <w:szCs w:val="26"/>
              </w:rPr>
            </w:pPr>
            <w:r w:rsidRPr="000869AC">
              <w:rPr>
                <w:rFonts w:eastAsia="Times New Roman"/>
                <w:szCs w:val="26"/>
              </w:rPr>
              <w:lastRenderedPageBreak/>
              <w:t xml:space="preserve">Bank </w:t>
            </w:r>
          </w:p>
        </w:tc>
        <w:tc>
          <w:tcPr>
            <w:tcW w:w="6867" w:type="dxa"/>
            <w:vAlign w:val="center"/>
          </w:tcPr>
          <w:p w14:paraId="135B7011" w14:textId="77777777" w:rsidR="000A3286" w:rsidRPr="000869AC" w:rsidRDefault="000A3286" w:rsidP="00DD0D4C">
            <w:pPr>
              <w:tabs>
                <w:tab w:val="left" w:pos="567"/>
              </w:tabs>
              <w:spacing w:before="120" w:after="120" w:line="276" w:lineRule="auto"/>
              <w:rPr>
                <w:rFonts w:eastAsia="Times New Roman"/>
                <w:szCs w:val="26"/>
              </w:rPr>
            </w:pPr>
            <w:r w:rsidRPr="000869AC">
              <w:rPr>
                <w:szCs w:val="26"/>
              </w:rPr>
              <w:t>Vietnam Technological And Commercial Joint Stock Bank – Thang Long Branch</w:t>
            </w:r>
          </w:p>
        </w:tc>
      </w:tr>
      <w:tr w:rsidR="000A3286" w:rsidRPr="000869AC" w14:paraId="5B1AE688" w14:textId="77777777" w:rsidTr="00526FEB">
        <w:trPr>
          <w:trHeight w:hRule="exact" w:val="838"/>
        </w:trPr>
        <w:tc>
          <w:tcPr>
            <w:tcW w:w="2027" w:type="dxa"/>
            <w:tcBorders>
              <w:top w:val="single" w:sz="4" w:space="0" w:color="auto"/>
              <w:left w:val="single" w:sz="4" w:space="0" w:color="auto"/>
              <w:bottom w:val="single" w:sz="4" w:space="0" w:color="auto"/>
              <w:right w:val="single" w:sz="4" w:space="0" w:color="auto"/>
            </w:tcBorders>
            <w:vAlign w:val="center"/>
          </w:tcPr>
          <w:p w14:paraId="76CF937C" w14:textId="77777777" w:rsidR="000A3286" w:rsidRPr="000869AC" w:rsidRDefault="000A3286" w:rsidP="00DD0D4C">
            <w:pPr>
              <w:tabs>
                <w:tab w:val="left" w:pos="567"/>
              </w:tabs>
              <w:spacing w:before="120" w:after="120" w:line="276" w:lineRule="auto"/>
              <w:rPr>
                <w:rFonts w:eastAsia="Times New Roman"/>
                <w:szCs w:val="26"/>
              </w:rPr>
            </w:pPr>
            <w:r w:rsidRPr="000869AC">
              <w:rPr>
                <w:rFonts w:eastAsia="Times New Roman"/>
                <w:szCs w:val="26"/>
              </w:rPr>
              <w:t xml:space="preserve">Address of the Bank </w:t>
            </w:r>
          </w:p>
        </w:tc>
        <w:tc>
          <w:tcPr>
            <w:tcW w:w="6867" w:type="dxa"/>
            <w:tcBorders>
              <w:top w:val="single" w:sz="4" w:space="0" w:color="auto"/>
              <w:left w:val="single" w:sz="4" w:space="0" w:color="auto"/>
              <w:bottom w:val="single" w:sz="4" w:space="0" w:color="auto"/>
              <w:right w:val="single" w:sz="4" w:space="0" w:color="auto"/>
            </w:tcBorders>
            <w:vAlign w:val="center"/>
          </w:tcPr>
          <w:p w14:paraId="59C7A53C" w14:textId="6CC95388" w:rsidR="000A3286" w:rsidRPr="000869AC" w:rsidRDefault="000A3286" w:rsidP="00DD0D4C">
            <w:pPr>
              <w:tabs>
                <w:tab w:val="left" w:pos="567"/>
              </w:tabs>
              <w:spacing w:before="120" w:after="120" w:line="276" w:lineRule="auto"/>
              <w:rPr>
                <w:szCs w:val="26"/>
              </w:rPr>
            </w:pPr>
            <w:proofErr w:type="spellStart"/>
            <w:r w:rsidRPr="000869AC">
              <w:rPr>
                <w:szCs w:val="26"/>
              </w:rPr>
              <w:t>Techcombank</w:t>
            </w:r>
            <w:proofErr w:type="spellEnd"/>
            <w:r w:rsidRPr="000869AC">
              <w:rPr>
                <w:szCs w:val="26"/>
              </w:rPr>
              <w:t xml:space="preserve"> Tower, 191 Ba Trieu,</w:t>
            </w:r>
            <w:r w:rsidR="00DD0D4C" w:rsidRPr="000869AC">
              <w:rPr>
                <w:szCs w:val="26"/>
                <w:lang w:val="vi-VN"/>
              </w:rPr>
              <w:t xml:space="preserve"> </w:t>
            </w:r>
            <w:r w:rsidRPr="000869AC">
              <w:rPr>
                <w:szCs w:val="26"/>
              </w:rPr>
              <w:t xml:space="preserve">Le Dai Hanh , Hai Ba </w:t>
            </w:r>
            <w:proofErr w:type="spellStart"/>
            <w:r w:rsidRPr="000869AC">
              <w:rPr>
                <w:szCs w:val="26"/>
              </w:rPr>
              <w:t>Trung</w:t>
            </w:r>
            <w:proofErr w:type="spellEnd"/>
            <w:r w:rsidRPr="000869AC">
              <w:rPr>
                <w:szCs w:val="26"/>
              </w:rPr>
              <w:t xml:space="preserve"> District, Ha </w:t>
            </w:r>
            <w:proofErr w:type="spellStart"/>
            <w:r w:rsidRPr="000869AC">
              <w:rPr>
                <w:szCs w:val="26"/>
              </w:rPr>
              <w:t>Noi</w:t>
            </w:r>
            <w:proofErr w:type="spellEnd"/>
          </w:p>
        </w:tc>
      </w:tr>
      <w:tr w:rsidR="000A3286" w:rsidRPr="000869AC" w14:paraId="30BC7FB0" w14:textId="77777777" w:rsidTr="0021646A">
        <w:trPr>
          <w:trHeight w:hRule="exact" w:val="866"/>
        </w:trPr>
        <w:tc>
          <w:tcPr>
            <w:tcW w:w="2027" w:type="dxa"/>
            <w:vAlign w:val="center"/>
          </w:tcPr>
          <w:p w14:paraId="320AD349" w14:textId="77777777" w:rsidR="000A3286" w:rsidRPr="000869AC" w:rsidRDefault="000A3286" w:rsidP="00DD0D4C">
            <w:pPr>
              <w:tabs>
                <w:tab w:val="left" w:pos="567"/>
              </w:tabs>
              <w:spacing w:before="120" w:after="120" w:line="276" w:lineRule="auto"/>
              <w:rPr>
                <w:rFonts w:eastAsia="Times New Roman"/>
                <w:szCs w:val="26"/>
              </w:rPr>
            </w:pPr>
            <w:r w:rsidRPr="000869AC">
              <w:rPr>
                <w:rFonts w:eastAsia="Times New Roman"/>
                <w:szCs w:val="26"/>
              </w:rPr>
              <w:t>Swift Code</w:t>
            </w:r>
          </w:p>
        </w:tc>
        <w:tc>
          <w:tcPr>
            <w:tcW w:w="6867" w:type="dxa"/>
            <w:vAlign w:val="center"/>
          </w:tcPr>
          <w:p w14:paraId="6458763A" w14:textId="77777777" w:rsidR="000A3286" w:rsidRPr="000869AC" w:rsidRDefault="000A3286" w:rsidP="00DD0D4C">
            <w:pPr>
              <w:tabs>
                <w:tab w:val="left" w:pos="567"/>
              </w:tabs>
              <w:spacing w:before="120" w:after="120" w:line="276" w:lineRule="auto"/>
              <w:jc w:val="both"/>
              <w:rPr>
                <w:rFonts w:eastAsia="Times New Roman"/>
                <w:szCs w:val="26"/>
              </w:rPr>
            </w:pPr>
            <w:r w:rsidRPr="000869AC">
              <w:rPr>
                <w:szCs w:val="26"/>
              </w:rPr>
              <w:t>VTCBVNVX</w:t>
            </w:r>
          </w:p>
        </w:tc>
      </w:tr>
    </w:tbl>
    <w:p w14:paraId="0A473E1F" w14:textId="5927C5F4" w:rsidR="000A3286" w:rsidRDefault="000A3286">
      <w:pPr>
        <w:rPr>
          <w:ins w:id="38" w:author="Diana Carolina Figueroa Salazar" w:date="2021-11-22T15:07:00Z"/>
          <w:sz w:val="26"/>
          <w:szCs w:val="26"/>
        </w:rPr>
      </w:pPr>
    </w:p>
    <w:p w14:paraId="0B2D189C" w14:textId="77777777" w:rsidR="001B53D8" w:rsidRDefault="001B53D8">
      <w:pPr>
        <w:rPr>
          <w:ins w:id="39" w:author="Diana Carolina Figueroa Salazar" w:date="2021-11-22T15:07:00Z"/>
          <w:sz w:val="26"/>
          <w:szCs w:val="26"/>
        </w:rPr>
      </w:pPr>
    </w:p>
    <w:p w14:paraId="3A1D73EB" w14:textId="14695274" w:rsidR="001B53D8" w:rsidRDefault="001B53D8">
      <w:pPr>
        <w:rPr>
          <w:ins w:id="40" w:author="Usuario" w:date="2021-11-22T18:05:00Z"/>
          <w:sz w:val="26"/>
          <w:szCs w:val="26"/>
        </w:rPr>
      </w:pPr>
    </w:p>
    <w:p w14:paraId="278CED41" w14:textId="6476AA88" w:rsidR="000869AC" w:rsidRDefault="000869AC">
      <w:pPr>
        <w:rPr>
          <w:ins w:id="41" w:author="Usuario" w:date="2021-11-22T18:05:00Z"/>
          <w:sz w:val="26"/>
          <w:szCs w:val="26"/>
        </w:rPr>
      </w:pPr>
    </w:p>
    <w:p w14:paraId="37790E08" w14:textId="77777777" w:rsidR="000869AC" w:rsidRPr="00471E67" w:rsidRDefault="000869AC">
      <w:pPr>
        <w:rPr>
          <w:sz w:val="26"/>
          <w:szCs w:val="26"/>
        </w:rPr>
      </w:pPr>
    </w:p>
    <w:tbl>
      <w:tblPr>
        <w:tblW w:w="9522" w:type="dxa"/>
        <w:jc w:val="center"/>
        <w:tblLook w:val="0000" w:firstRow="0" w:lastRow="0" w:firstColumn="0" w:lastColumn="0" w:noHBand="0" w:noVBand="0"/>
      </w:tblPr>
      <w:tblGrid>
        <w:gridCol w:w="4892"/>
        <w:gridCol w:w="4630"/>
      </w:tblGrid>
      <w:tr w:rsidR="00C73A7A" w:rsidRPr="00471E67" w14:paraId="679DB91E" w14:textId="77777777" w:rsidTr="00CD6B72">
        <w:trPr>
          <w:jc w:val="center"/>
        </w:trPr>
        <w:tc>
          <w:tcPr>
            <w:tcW w:w="4892" w:type="dxa"/>
          </w:tcPr>
          <w:p w14:paraId="5A3A9D3A" w14:textId="77777777" w:rsidR="00C73A7A" w:rsidRPr="00AE038E" w:rsidRDefault="00C73A7A" w:rsidP="00C73A7A">
            <w:pPr>
              <w:widowControl w:val="0"/>
              <w:spacing w:line="276" w:lineRule="auto"/>
              <w:rPr>
                <w:sz w:val="26"/>
                <w:szCs w:val="26"/>
              </w:rPr>
            </w:pPr>
          </w:p>
          <w:p w14:paraId="15AEA3DF" w14:textId="77777777" w:rsidR="00C73A7A" w:rsidRPr="00AE038E" w:rsidRDefault="00C73A7A" w:rsidP="00C73A7A">
            <w:pPr>
              <w:widowControl w:val="0"/>
              <w:spacing w:line="276" w:lineRule="auto"/>
              <w:jc w:val="center"/>
              <w:rPr>
                <w:b/>
                <w:bCs/>
                <w:sz w:val="26"/>
                <w:szCs w:val="26"/>
              </w:rPr>
            </w:pPr>
            <w:r w:rsidRPr="00AE038E">
              <w:rPr>
                <w:b/>
                <w:bCs/>
                <w:sz w:val="26"/>
                <w:szCs w:val="26"/>
              </w:rPr>
              <w:t xml:space="preserve">FOR AND ON BEHALF OF </w:t>
            </w:r>
          </w:p>
          <w:p w14:paraId="67D167C5" w14:textId="77777777" w:rsidR="00C73A7A" w:rsidRDefault="00C73A7A" w:rsidP="00C73A7A">
            <w:pPr>
              <w:widowControl w:val="0"/>
              <w:spacing w:line="276" w:lineRule="auto"/>
              <w:jc w:val="center"/>
              <w:rPr>
                <w:b/>
                <w:sz w:val="26"/>
                <w:szCs w:val="26"/>
              </w:rPr>
            </w:pPr>
            <w:r w:rsidRPr="00AE038E">
              <w:rPr>
                <w:b/>
                <w:bCs/>
                <w:sz w:val="26"/>
                <w:szCs w:val="26"/>
              </w:rPr>
              <w:t>THE OPERATOR</w:t>
            </w:r>
          </w:p>
          <w:p w14:paraId="5FE4A435" w14:textId="4C0D076E" w:rsidR="00C73A7A" w:rsidRPr="00471E67" w:rsidRDefault="00FE33ED" w:rsidP="00C73A7A">
            <w:pPr>
              <w:rPr>
                <w:b/>
                <w:sz w:val="26"/>
                <w:szCs w:val="26"/>
              </w:rPr>
            </w:pPr>
            <w:r>
              <w:rPr>
                <w:b/>
                <w:sz w:val="26"/>
                <w:szCs w:val="26"/>
              </w:rPr>
              <w:t xml:space="preserve">             </w:t>
            </w:r>
            <w:proofErr w:type="spellStart"/>
            <w:r w:rsidRPr="001E2FA0">
              <w:rPr>
                <w:b/>
                <w:sz w:val="26"/>
                <w:szCs w:val="26"/>
              </w:rPr>
              <w:t>Mr</w:t>
            </w:r>
            <w:proofErr w:type="spellEnd"/>
            <w:r w:rsidRPr="001E2FA0">
              <w:rPr>
                <w:b/>
                <w:sz w:val="26"/>
                <w:szCs w:val="26"/>
                <w:lang w:val="vi-VN"/>
              </w:rPr>
              <w:t>.</w:t>
            </w:r>
            <w:r w:rsidR="00C73A7A" w:rsidRPr="001E2FA0">
              <w:rPr>
                <w:b/>
                <w:sz w:val="26"/>
                <w:szCs w:val="26"/>
                <w:lang w:val="vi-VN"/>
              </w:rPr>
              <w:t xml:space="preserve"> </w:t>
            </w:r>
            <w:r w:rsidR="00C73A7A" w:rsidRPr="000B673F">
              <w:rPr>
                <w:b/>
                <w:sz w:val="26"/>
                <w:szCs w:val="26"/>
              </w:rPr>
              <w:t>NGUYEN CHI TUAN</w:t>
            </w:r>
          </w:p>
        </w:tc>
        <w:tc>
          <w:tcPr>
            <w:tcW w:w="4630" w:type="dxa"/>
          </w:tcPr>
          <w:p w14:paraId="36E64BD0" w14:textId="77777777" w:rsidR="00C73A7A" w:rsidRPr="00AE038E" w:rsidRDefault="00C73A7A" w:rsidP="00C73A7A">
            <w:pPr>
              <w:widowControl w:val="0"/>
              <w:spacing w:line="276" w:lineRule="auto"/>
              <w:jc w:val="center"/>
              <w:rPr>
                <w:b/>
                <w:bCs/>
                <w:sz w:val="26"/>
                <w:szCs w:val="26"/>
              </w:rPr>
            </w:pPr>
          </w:p>
          <w:p w14:paraId="3BF74394" w14:textId="77777777" w:rsidR="00C73A7A" w:rsidRPr="00AE038E" w:rsidRDefault="00C73A7A" w:rsidP="00C73A7A">
            <w:pPr>
              <w:widowControl w:val="0"/>
              <w:spacing w:line="276" w:lineRule="auto"/>
              <w:jc w:val="center"/>
              <w:rPr>
                <w:b/>
                <w:bCs/>
                <w:sz w:val="26"/>
                <w:szCs w:val="26"/>
              </w:rPr>
            </w:pPr>
            <w:r w:rsidRPr="00AE038E">
              <w:rPr>
                <w:b/>
                <w:bCs/>
                <w:sz w:val="26"/>
                <w:szCs w:val="26"/>
              </w:rPr>
              <w:t xml:space="preserve">FOR AND ON BEHALF OF </w:t>
            </w:r>
          </w:p>
          <w:p w14:paraId="17E85684" w14:textId="77777777" w:rsidR="00C73A7A" w:rsidRDefault="00C73A7A" w:rsidP="00C73A7A">
            <w:pPr>
              <w:widowControl w:val="0"/>
              <w:spacing w:line="276" w:lineRule="auto"/>
              <w:jc w:val="center"/>
              <w:rPr>
                <w:b/>
                <w:bCs/>
                <w:sz w:val="26"/>
                <w:szCs w:val="26"/>
              </w:rPr>
            </w:pPr>
            <w:r w:rsidRPr="00AE038E">
              <w:rPr>
                <w:b/>
                <w:bCs/>
                <w:sz w:val="26"/>
                <w:szCs w:val="26"/>
              </w:rPr>
              <w:t>THE SUPPLIER</w:t>
            </w:r>
            <w:r>
              <w:rPr>
                <w:rStyle w:val="Refdecomentario"/>
              </w:rPr>
              <w:annotationRef/>
            </w:r>
            <w:r>
              <w:rPr>
                <w:rStyle w:val="Refdecomentario"/>
              </w:rPr>
              <w:annotationRef/>
            </w:r>
          </w:p>
          <w:p w14:paraId="2CDE4F87" w14:textId="0E2A2498" w:rsidR="00C73A7A" w:rsidRPr="00471E67" w:rsidRDefault="00C73A7A" w:rsidP="00C73A7A">
            <w:pPr>
              <w:jc w:val="center"/>
              <w:rPr>
                <w:b/>
                <w:bCs/>
                <w:sz w:val="26"/>
                <w:szCs w:val="26"/>
              </w:rPr>
            </w:pPr>
            <w:r w:rsidRPr="005E2F7D">
              <w:rPr>
                <w:b/>
                <w:sz w:val="26"/>
                <w:szCs w:val="26"/>
                <w:lang w:val="en-GB"/>
              </w:rPr>
              <w:t>M</w:t>
            </w:r>
            <w:r>
              <w:rPr>
                <w:b/>
                <w:sz w:val="26"/>
                <w:szCs w:val="26"/>
                <w:lang w:val="en-GB"/>
              </w:rPr>
              <w:t>r</w:t>
            </w:r>
            <w:r w:rsidRPr="005E2F7D">
              <w:rPr>
                <w:b/>
                <w:sz w:val="26"/>
                <w:szCs w:val="26"/>
                <w:lang w:val="en-GB"/>
              </w:rPr>
              <w:t xml:space="preserve">. </w:t>
            </w:r>
            <w:r>
              <w:rPr>
                <w:b/>
                <w:sz w:val="26"/>
                <w:szCs w:val="26"/>
                <w:lang w:val="en-GB"/>
              </w:rPr>
              <w:t>HOANG</w:t>
            </w:r>
            <w:r>
              <w:rPr>
                <w:b/>
                <w:sz w:val="26"/>
                <w:szCs w:val="26"/>
                <w:lang w:val="vi-VN"/>
              </w:rPr>
              <w:t xml:space="preserve"> XUAN MANH</w:t>
            </w:r>
          </w:p>
        </w:tc>
      </w:tr>
    </w:tbl>
    <w:p w14:paraId="720D9C53" w14:textId="77777777" w:rsidR="000A3286" w:rsidRDefault="000A3286" w:rsidP="005E2303">
      <w:pPr>
        <w:spacing w:after="100" w:afterAutospacing="1"/>
        <w:jc w:val="center"/>
        <w:rPr>
          <w:b/>
          <w:sz w:val="26"/>
          <w:szCs w:val="26"/>
        </w:rPr>
      </w:pPr>
    </w:p>
    <w:p w14:paraId="3671E534" w14:textId="77777777" w:rsidR="000A3286" w:rsidRDefault="000A3286">
      <w:pPr>
        <w:spacing w:after="200" w:line="276" w:lineRule="auto"/>
        <w:rPr>
          <w:b/>
          <w:sz w:val="26"/>
          <w:szCs w:val="26"/>
        </w:rPr>
      </w:pPr>
      <w:r>
        <w:rPr>
          <w:b/>
          <w:sz w:val="26"/>
          <w:szCs w:val="26"/>
        </w:rPr>
        <w:br w:type="page"/>
      </w:r>
    </w:p>
    <w:p w14:paraId="701A6CF8" w14:textId="0F3319CF" w:rsidR="00E64CC2" w:rsidRPr="000869AC" w:rsidRDefault="00A96917" w:rsidP="005E2303">
      <w:pPr>
        <w:spacing w:after="100" w:afterAutospacing="1"/>
        <w:jc w:val="center"/>
        <w:rPr>
          <w:b/>
          <w:szCs w:val="26"/>
        </w:rPr>
      </w:pPr>
      <w:r w:rsidRPr="000869AC">
        <w:rPr>
          <w:b/>
          <w:szCs w:val="26"/>
        </w:rPr>
        <w:lastRenderedPageBreak/>
        <w:t>A</w:t>
      </w:r>
      <w:r w:rsidR="00160514" w:rsidRPr="000869AC">
        <w:rPr>
          <w:b/>
          <w:szCs w:val="26"/>
        </w:rPr>
        <w:t>NNE</w:t>
      </w:r>
      <w:r w:rsidRPr="000869AC">
        <w:rPr>
          <w:b/>
          <w:szCs w:val="26"/>
        </w:rPr>
        <w:t>X</w:t>
      </w:r>
      <w:r w:rsidR="00256CF7" w:rsidRPr="000869AC">
        <w:rPr>
          <w:b/>
          <w:szCs w:val="26"/>
        </w:rPr>
        <w:t xml:space="preserve"> 02: </w:t>
      </w:r>
      <w:r w:rsidRPr="000869AC">
        <w:rPr>
          <w:b/>
          <w:szCs w:val="26"/>
        </w:rPr>
        <w:t>TECHNICAL SPECIFICATION</w:t>
      </w:r>
    </w:p>
    <w:p w14:paraId="11FA3BCF" w14:textId="237ADBBB" w:rsidR="00545B66" w:rsidRPr="000869AC" w:rsidRDefault="00545B66" w:rsidP="00E34485">
      <w:pPr>
        <w:pStyle w:val="Prrafodelista"/>
        <w:numPr>
          <w:ilvl w:val="0"/>
          <w:numId w:val="28"/>
        </w:numPr>
        <w:spacing w:after="100" w:afterAutospacing="1"/>
        <w:ind w:left="360"/>
        <w:rPr>
          <w:b/>
          <w:szCs w:val="26"/>
        </w:rPr>
      </w:pPr>
      <w:r w:rsidRPr="000869AC">
        <w:rPr>
          <w:b/>
          <w:szCs w:val="26"/>
        </w:rPr>
        <w:t>System Descriptio</w:t>
      </w:r>
      <w:r w:rsidR="00F971D9" w:rsidRPr="000869AC">
        <w:rPr>
          <w:b/>
          <w:szCs w:val="26"/>
        </w:rPr>
        <w:t>n</w:t>
      </w:r>
    </w:p>
    <w:p w14:paraId="6786B990" w14:textId="64367AC1" w:rsidR="005B0778" w:rsidRPr="000869AC" w:rsidRDefault="002E0DF8" w:rsidP="005B0778">
      <w:pPr>
        <w:spacing w:after="120"/>
        <w:rPr>
          <w:szCs w:val="26"/>
        </w:rPr>
      </w:pPr>
      <w:r w:rsidRPr="000869AC">
        <w:rPr>
          <w:szCs w:val="26"/>
        </w:rPr>
        <w:t>The Reverse Auctions</w:t>
      </w:r>
      <w:r w:rsidRPr="000869AC">
        <w:rPr>
          <w:b/>
          <w:bCs/>
          <w:szCs w:val="26"/>
        </w:rPr>
        <w:t xml:space="preserve"> </w:t>
      </w:r>
      <w:r w:rsidRPr="000869AC">
        <w:rPr>
          <w:szCs w:val="26"/>
        </w:rPr>
        <w:t>is an interactive gameshow service via SMS and USSD system. Every day, the system offers a product for auction, the customer who wins the product is the customer who pays the only and lowest price. Customers do not lose money to receive the winning product.</w:t>
      </w:r>
    </w:p>
    <w:p w14:paraId="19102272" w14:textId="7A3901A7" w:rsidR="002E0DF8" w:rsidRPr="000869AC" w:rsidRDefault="002E0DF8" w:rsidP="005B0778">
      <w:pPr>
        <w:spacing w:after="120"/>
        <w:rPr>
          <w:szCs w:val="26"/>
        </w:rPr>
      </w:pPr>
      <w:r w:rsidRPr="000869AC">
        <w:rPr>
          <w:szCs w:val="26"/>
        </w:rPr>
        <w:t>Commercial effect:</w:t>
      </w:r>
    </w:p>
    <w:p w14:paraId="49F346C3" w14:textId="3D8A9BBF" w:rsidR="002E0DF8" w:rsidRPr="000869AC" w:rsidRDefault="002E0DF8" w:rsidP="005B0778">
      <w:pPr>
        <w:pStyle w:val="Prrafodelista"/>
        <w:numPr>
          <w:ilvl w:val="0"/>
          <w:numId w:val="39"/>
        </w:numPr>
        <w:spacing w:after="120"/>
        <w:jc w:val="both"/>
        <w:rPr>
          <w:szCs w:val="26"/>
        </w:rPr>
      </w:pPr>
      <w:r w:rsidRPr="000869AC">
        <w:rPr>
          <w:szCs w:val="26"/>
        </w:rPr>
        <w:t>Express the interest of operators</w:t>
      </w:r>
    </w:p>
    <w:p w14:paraId="0985BBDE" w14:textId="54E2DF8F" w:rsidR="002E0DF8" w:rsidRPr="000869AC" w:rsidRDefault="002E0DF8" w:rsidP="005B0778">
      <w:pPr>
        <w:pStyle w:val="Prrafodelista"/>
        <w:numPr>
          <w:ilvl w:val="0"/>
          <w:numId w:val="39"/>
        </w:numPr>
        <w:spacing w:after="120"/>
        <w:jc w:val="both"/>
        <w:rPr>
          <w:szCs w:val="26"/>
        </w:rPr>
      </w:pPr>
      <w:r w:rsidRPr="000869AC">
        <w:rPr>
          <w:szCs w:val="26"/>
        </w:rPr>
        <w:t>Increase operators revenue</w:t>
      </w:r>
    </w:p>
    <w:p w14:paraId="1EA744CC" w14:textId="358D6DA3" w:rsidR="002E0DF8" w:rsidRPr="000869AC" w:rsidRDefault="002E0DF8" w:rsidP="005B0778">
      <w:pPr>
        <w:pStyle w:val="Prrafodelista"/>
        <w:numPr>
          <w:ilvl w:val="0"/>
          <w:numId w:val="39"/>
        </w:numPr>
        <w:spacing w:after="120"/>
        <w:jc w:val="both"/>
        <w:rPr>
          <w:szCs w:val="26"/>
        </w:rPr>
      </w:pPr>
      <w:r w:rsidRPr="000869AC">
        <w:rPr>
          <w:szCs w:val="26"/>
        </w:rPr>
        <w:t>Create a competitive advantage</w:t>
      </w:r>
    </w:p>
    <w:p w14:paraId="62544CB1" w14:textId="77777777" w:rsidR="005B0778" w:rsidRPr="000869AC" w:rsidRDefault="005B0778" w:rsidP="005B0778">
      <w:pPr>
        <w:rPr>
          <w:szCs w:val="26"/>
        </w:rPr>
      </w:pPr>
      <w:bookmarkStart w:id="42" w:name="_Toc466996498"/>
      <w:r w:rsidRPr="000869AC">
        <w:rPr>
          <w:szCs w:val="26"/>
        </w:rPr>
        <w:t xml:space="preserve">1.1. </w:t>
      </w:r>
      <w:bookmarkStart w:id="43" w:name="_Toc399925365"/>
      <w:r w:rsidRPr="000869AC">
        <w:rPr>
          <w:szCs w:val="26"/>
        </w:rPr>
        <w:t>Basic characteristic of system</w:t>
      </w:r>
      <w:bookmarkEnd w:id="43"/>
      <w:r w:rsidRPr="000869AC">
        <w:rPr>
          <w:szCs w:val="26"/>
        </w:rPr>
        <w:t>:</w:t>
      </w:r>
      <w:bookmarkEnd w:id="42"/>
    </w:p>
    <w:p w14:paraId="570F08BA" w14:textId="77777777" w:rsidR="005B0778" w:rsidRPr="000869AC" w:rsidRDefault="005B0778" w:rsidP="005B0778">
      <w:pPr>
        <w:pStyle w:val="Prrafodelista"/>
        <w:numPr>
          <w:ilvl w:val="0"/>
          <w:numId w:val="40"/>
        </w:numPr>
        <w:spacing w:after="120"/>
        <w:jc w:val="both"/>
        <w:rPr>
          <w:szCs w:val="26"/>
        </w:rPr>
      </w:pPr>
      <w:r w:rsidRPr="000869AC">
        <w:rPr>
          <w:szCs w:val="26"/>
        </w:rPr>
        <w:t>The system is designed based on standard technology that makes it easy to integrate and open system.</w:t>
      </w:r>
    </w:p>
    <w:p w14:paraId="76CEAD05" w14:textId="77777777" w:rsidR="005B0778" w:rsidRPr="000869AC" w:rsidRDefault="005B0778" w:rsidP="005B0778">
      <w:pPr>
        <w:pStyle w:val="Prrafodelista"/>
        <w:numPr>
          <w:ilvl w:val="0"/>
          <w:numId w:val="40"/>
        </w:numPr>
        <w:spacing w:after="120"/>
        <w:jc w:val="both"/>
        <w:rPr>
          <w:szCs w:val="26"/>
        </w:rPr>
      </w:pPr>
      <w:r w:rsidRPr="000869AC">
        <w:rPr>
          <w:szCs w:val="26"/>
        </w:rPr>
        <w:t>The system is environmentally independent (Windows/Linux), so it can be flexibly applied for telco.</w:t>
      </w:r>
    </w:p>
    <w:p w14:paraId="6A34EA71" w14:textId="62A8E071" w:rsidR="005B0778" w:rsidRPr="000869AC" w:rsidRDefault="003B7B34" w:rsidP="005B0778">
      <w:pPr>
        <w:spacing w:after="120"/>
        <w:rPr>
          <w:szCs w:val="26"/>
        </w:rPr>
      </w:pPr>
      <w:r w:rsidRPr="000869AC">
        <w:rPr>
          <w:szCs w:val="26"/>
        </w:rPr>
        <w:t>Reverse Auctions</w:t>
      </w:r>
      <w:r w:rsidR="005B0778" w:rsidRPr="000869AC">
        <w:rPr>
          <w:szCs w:val="26"/>
        </w:rPr>
        <w:t xml:space="preserve"> system is built from the following technologies:</w:t>
      </w:r>
    </w:p>
    <w:p w14:paraId="0B12DA07" w14:textId="77777777" w:rsidR="005B0778" w:rsidRPr="000869AC" w:rsidRDefault="005B0778" w:rsidP="005B0778">
      <w:pPr>
        <w:pStyle w:val="Prrafodelista"/>
        <w:numPr>
          <w:ilvl w:val="0"/>
          <w:numId w:val="41"/>
        </w:numPr>
        <w:spacing w:after="120"/>
        <w:jc w:val="both"/>
        <w:rPr>
          <w:szCs w:val="26"/>
        </w:rPr>
      </w:pPr>
      <w:r w:rsidRPr="000869AC">
        <w:rPr>
          <w:szCs w:val="26"/>
        </w:rPr>
        <w:t>Open standard technology - HTTP, HTTPS, FTP, SOAP</w:t>
      </w:r>
    </w:p>
    <w:p w14:paraId="6D430460" w14:textId="7539637D" w:rsidR="005B0778" w:rsidRPr="000869AC" w:rsidRDefault="005B0778" w:rsidP="005B0778">
      <w:pPr>
        <w:pStyle w:val="Prrafodelista"/>
        <w:numPr>
          <w:ilvl w:val="0"/>
          <w:numId w:val="41"/>
        </w:numPr>
        <w:spacing w:after="120"/>
        <w:jc w:val="both"/>
        <w:rPr>
          <w:szCs w:val="26"/>
        </w:rPr>
      </w:pPr>
      <w:r w:rsidRPr="000869AC">
        <w:rPr>
          <w:szCs w:val="26"/>
        </w:rPr>
        <w:t>Popular technology Oracle, Java, C++.</w:t>
      </w:r>
    </w:p>
    <w:p w14:paraId="3F0BBBCE" w14:textId="592DFCFE" w:rsidR="005B0778" w:rsidRPr="000869AC" w:rsidRDefault="005B0778" w:rsidP="005B0778">
      <w:pPr>
        <w:pStyle w:val="Prrafodelista"/>
        <w:numPr>
          <w:ilvl w:val="0"/>
          <w:numId w:val="41"/>
        </w:numPr>
        <w:spacing w:after="120"/>
        <w:jc w:val="both"/>
        <w:rPr>
          <w:szCs w:val="26"/>
        </w:rPr>
      </w:pPr>
      <w:r w:rsidRPr="000869AC">
        <w:rPr>
          <w:szCs w:val="26"/>
        </w:rPr>
        <w:t>Spring framework</w:t>
      </w:r>
    </w:p>
    <w:p w14:paraId="544F8A1E" w14:textId="66DB21A8" w:rsidR="007E4340" w:rsidRPr="000869AC" w:rsidRDefault="007E4340" w:rsidP="005B0778">
      <w:pPr>
        <w:pStyle w:val="Prrafodelista"/>
        <w:numPr>
          <w:ilvl w:val="0"/>
          <w:numId w:val="41"/>
        </w:numPr>
        <w:spacing w:after="120"/>
        <w:jc w:val="both"/>
        <w:rPr>
          <w:szCs w:val="26"/>
        </w:rPr>
      </w:pPr>
      <w:r w:rsidRPr="000869AC">
        <w:rPr>
          <w:szCs w:val="26"/>
          <w:lang w:val="vi-VN"/>
        </w:rPr>
        <w:t>Angular js</w:t>
      </w:r>
    </w:p>
    <w:p w14:paraId="23BA7F40" w14:textId="77777777" w:rsidR="005B0778" w:rsidRPr="000869AC" w:rsidRDefault="005B0778" w:rsidP="005B0778">
      <w:pPr>
        <w:rPr>
          <w:szCs w:val="26"/>
        </w:rPr>
      </w:pPr>
      <w:bookmarkStart w:id="44" w:name="_Toc399925366"/>
      <w:bookmarkStart w:id="45" w:name="_Toc466996499"/>
      <w:r w:rsidRPr="000869AC">
        <w:rPr>
          <w:szCs w:val="26"/>
        </w:rPr>
        <w:t>1.2. Architecture model</w:t>
      </w:r>
      <w:bookmarkEnd w:id="44"/>
      <w:r w:rsidRPr="000869AC">
        <w:rPr>
          <w:szCs w:val="26"/>
        </w:rPr>
        <w:t>:</w:t>
      </w:r>
      <w:bookmarkEnd w:id="45"/>
    </w:p>
    <w:p w14:paraId="44B06F13" w14:textId="5F5DFE06" w:rsidR="005B0778" w:rsidRPr="000869AC" w:rsidRDefault="00205702" w:rsidP="005B0778">
      <w:pPr>
        <w:pStyle w:val="Sangranormal"/>
        <w:spacing w:after="120" w:line="240" w:lineRule="auto"/>
        <w:ind w:left="0"/>
        <w:rPr>
          <w:sz w:val="24"/>
          <w:szCs w:val="26"/>
        </w:rPr>
      </w:pPr>
      <w:r w:rsidRPr="000869AC">
        <w:rPr>
          <w:noProof/>
          <w:sz w:val="20"/>
        </w:rPr>
        <w:object w:dxaOrig="13501" w:dyaOrig="7621" w14:anchorId="7ACFB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75pt;height:255pt;mso-width-percent:0;mso-height-percent:0;mso-width-percent:0;mso-height-percent:0" o:ole="">
            <v:imagedata r:id="rId14" o:title=""/>
          </v:shape>
          <o:OLEObject Type="Embed" ProgID="Visio.Drawing.15" ShapeID="_x0000_i1025" DrawAspect="Content" ObjectID="_1699109488" r:id="rId15"/>
        </w:object>
      </w:r>
    </w:p>
    <w:p w14:paraId="3FA207EA" w14:textId="24C34686" w:rsidR="005B0778" w:rsidRDefault="005B0778" w:rsidP="005B0778">
      <w:pPr>
        <w:spacing w:after="120"/>
        <w:rPr>
          <w:szCs w:val="26"/>
        </w:rPr>
      </w:pPr>
    </w:p>
    <w:p w14:paraId="72753DF2" w14:textId="7B9B585F" w:rsidR="000869AC" w:rsidRDefault="000869AC" w:rsidP="005B0778">
      <w:pPr>
        <w:spacing w:after="120"/>
        <w:rPr>
          <w:szCs w:val="26"/>
        </w:rPr>
      </w:pPr>
    </w:p>
    <w:p w14:paraId="119A37A4" w14:textId="5F5FBFE4" w:rsidR="000869AC" w:rsidRDefault="000869AC" w:rsidP="005B0778">
      <w:pPr>
        <w:spacing w:after="120"/>
        <w:rPr>
          <w:szCs w:val="26"/>
        </w:rPr>
      </w:pPr>
    </w:p>
    <w:p w14:paraId="77516B30" w14:textId="77777777" w:rsidR="000869AC" w:rsidRPr="000869AC" w:rsidRDefault="000869AC" w:rsidP="005B0778">
      <w:pPr>
        <w:spacing w:after="120"/>
        <w:rPr>
          <w:szCs w:val="26"/>
        </w:rPr>
      </w:pPr>
    </w:p>
    <w:p w14:paraId="461677F2" w14:textId="77777777" w:rsidR="005B0778" w:rsidRPr="000869AC" w:rsidRDefault="005B0778" w:rsidP="005B0778">
      <w:pPr>
        <w:rPr>
          <w:b/>
          <w:szCs w:val="26"/>
        </w:rPr>
      </w:pPr>
      <w:bookmarkStart w:id="46" w:name="_Toc399925368"/>
      <w:bookmarkStart w:id="47" w:name="_Toc466996500"/>
      <w:r w:rsidRPr="000869AC">
        <w:rPr>
          <w:szCs w:val="26"/>
        </w:rPr>
        <w:lastRenderedPageBreak/>
        <w:t>1.3. Detail functions</w:t>
      </w:r>
      <w:bookmarkEnd w:id="46"/>
      <w:r w:rsidRPr="000869AC">
        <w:rPr>
          <w:szCs w:val="26"/>
        </w:rPr>
        <w:t>:</w:t>
      </w:r>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9"/>
        <w:gridCol w:w="2707"/>
        <w:gridCol w:w="5587"/>
      </w:tblGrid>
      <w:tr w:rsidR="005B0778" w:rsidRPr="000869AC" w14:paraId="1B4C6231" w14:textId="77777777" w:rsidTr="00A8249C">
        <w:trPr>
          <w:trHeight w:val="368"/>
        </w:trPr>
        <w:tc>
          <w:tcPr>
            <w:tcW w:w="659" w:type="dxa"/>
            <w:shd w:val="clear" w:color="auto" w:fill="4F81BD" w:themeFill="accent1"/>
          </w:tcPr>
          <w:p w14:paraId="670453E1" w14:textId="77777777" w:rsidR="005B0778" w:rsidRPr="000869AC" w:rsidRDefault="005B0778" w:rsidP="005512E8">
            <w:pPr>
              <w:spacing w:after="120"/>
              <w:jc w:val="center"/>
              <w:rPr>
                <w:b/>
                <w:color w:val="FFFFFF" w:themeColor="background1"/>
                <w:szCs w:val="26"/>
              </w:rPr>
            </w:pPr>
            <w:r w:rsidRPr="000869AC">
              <w:rPr>
                <w:b/>
                <w:color w:val="FFFFFF" w:themeColor="background1"/>
                <w:szCs w:val="26"/>
              </w:rPr>
              <w:t>No.</w:t>
            </w:r>
          </w:p>
        </w:tc>
        <w:tc>
          <w:tcPr>
            <w:tcW w:w="2707" w:type="dxa"/>
            <w:shd w:val="clear" w:color="auto" w:fill="4F81BD" w:themeFill="accent1"/>
          </w:tcPr>
          <w:p w14:paraId="2C12DE31" w14:textId="77777777" w:rsidR="005B0778" w:rsidRPr="000869AC" w:rsidRDefault="005B0778" w:rsidP="005512E8">
            <w:pPr>
              <w:spacing w:after="120"/>
              <w:jc w:val="center"/>
              <w:rPr>
                <w:b/>
                <w:color w:val="FFFFFF" w:themeColor="background1"/>
                <w:szCs w:val="26"/>
              </w:rPr>
            </w:pPr>
            <w:r w:rsidRPr="000869AC">
              <w:rPr>
                <w:b/>
                <w:color w:val="FFFFFF" w:themeColor="background1"/>
                <w:szCs w:val="26"/>
              </w:rPr>
              <w:t>Function</w:t>
            </w:r>
          </w:p>
        </w:tc>
        <w:tc>
          <w:tcPr>
            <w:tcW w:w="5587" w:type="dxa"/>
            <w:shd w:val="clear" w:color="auto" w:fill="4F81BD" w:themeFill="accent1"/>
          </w:tcPr>
          <w:p w14:paraId="6AE2D683" w14:textId="77777777" w:rsidR="005B0778" w:rsidRPr="000869AC" w:rsidRDefault="005B0778" w:rsidP="005512E8">
            <w:pPr>
              <w:spacing w:after="120"/>
              <w:jc w:val="center"/>
              <w:rPr>
                <w:b/>
                <w:color w:val="FFFFFF" w:themeColor="background1"/>
                <w:szCs w:val="26"/>
              </w:rPr>
            </w:pPr>
            <w:r w:rsidRPr="000869AC">
              <w:rPr>
                <w:b/>
                <w:color w:val="FFFFFF" w:themeColor="background1"/>
                <w:szCs w:val="26"/>
              </w:rPr>
              <w:t>Object</w:t>
            </w:r>
          </w:p>
        </w:tc>
      </w:tr>
      <w:tr w:rsidR="005B0778" w:rsidRPr="000869AC" w14:paraId="62806C70" w14:textId="77777777" w:rsidTr="00A8249C">
        <w:trPr>
          <w:trHeight w:val="610"/>
        </w:trPr>
        <w:tc>
          <w:tcPr>
            <w:tcW w:w="659" w:type="dxa"/>
          </w:tcPr>
          <w:p w14:paraId="5C5FBC5A" w14:textId="77777777" w:rsidR="005B0778" w:rsidRPr="000869AC" w:rsidRDefault="005B0778" w:rsidP="005512E8">
            <w:pPr>
              <w:spacing w:after="120"/>
              <w:rPr>
                <w:szCs w:val="26"/>
              </w:rPr>
            </w:pPr>
            <w:r w:rsidRPr="000869AC">
              <w:rPr>
                <w:szCs w:val="26"/>
              </w:rPr>
              <w:t>1.</w:t>
            </w:r>
          </w:p>
        </w:tc>
        <w:tc>
          <w:tcPr>
            <w:tcW w:w="2707" w:type="dxa"/>
          </w:tcPr>
          <w:p w14:paraId="5FC9BEA1" w14:textId="77777777" w:rsidR="005B0778" w:rsidRPr="000869AC" w:rsidRDefault="005B0778" w:rsidP="005512E8">
            <w:pPr>
              <w:spacing w:after="120"/>
              <w:rPr>
                <w:szCs w:val="26"/>
              </w:rPr>
            </w:pPr>
            <w:r w:rsidRPr="000869AC">
              <w:rPr>
                <w:szCs w:val="26"/>
              </w:rPr>
              <w:t>Invite to use services</w:t>
            </w:r>
          </w:p>
        </w:tc>
        <w:tc>
          <w:tcPr>
            <w:tcW w:w="5587" w:type="dxa"/>
          </w:tcPr>
          <w:p w14:paraId="59A322F1" w14:textId="3476463B" w:rsidR="005B0778" w:rsidRPr="000869AC" w:rsidRDefault="005B0778" w:rsidP="005512E8">
            <w:pPr>
              <w:spacing w:after="120"/>
              <w:rPr>
                <w:szCs w:val="26"/>
              </w:rPr>
            </w:pPr>
            <w:r w:rsidRPr="000869AC">
              <w:rPr>
                <w:szCs w:val="26"/>
              </w:rPr>
              <w:t xml:space="preserve">Customer will receive inviting message when </w:t>
            </w:r>
            <w:r w:rsidR="008C036C" w:rsidRPr="000869AC">
              <w:rPr>
                <w:szCs w:val="26"/>
              </w:rPr>
              <w:t xml:space="preserve">they </w:t>
            </w:r>
            <w:proofErr w:type="spellStart"/>
            <w:r w:rsidR="008C036C" w:rsidRPr="000869AC">
              <w:rPr>
                <w:szCs w:val="26"/>
              </w:rPr>
              <w:t>topup</w:t>
            </w:r>
            <w:proofErr w:type="spellEnd"/>
            <w:r w:rsidR="008C036C" w:rsidRPr="000869AC">
              <w:rPr>
                <w:szCs w:val="26"/>
              </w:rPr>
              <w:t xml:space="preserve"> balance</w:t>
            </w:r>
          </w:p>
        </w:tc>
      </w:tr>
      <w:tr w:rsidR="005B0778" w:rsidRPr="000869AC" w14:paraId="432B714A" w14:textId="77777777" w:rsidTr="00A8249C">
        <w:trPr>
          <w:trHeight w:val="146"/>
        </w:trPr>
        <w:tc>
          <w:tcPr>
            <w:tcW w:w="659" w:type="dxa"/>
          </w:tcPr>
          <w:p w14:paraId="73CCEC4F" w14:textId="77777777" w:rsidR="005B0778" w:rsidRPr="000869AC" w:rsidRDefault="005B0778" w:rsidP="005512E8">
            <w:pPr>
              <w:spacing w:after="120"/>
              <w:rPr>
                <w:szCs w:val="26"/>
              </w:rPr>
            </w:pPr>
            <w:r w:rsidRPr="000869AC">
              <w:rPr>
                <w:szCs w:val="26"/>
              </w:rPr>
              <w:t>2.</w:t>
            </w:r>
          </w:p>
        </w:tc>
        <w:tc>
          <w:tcPr>
            <w:tcW w:w="2707" w:type="dxa"/>
          </w:tcPr>
          <w:p w14:paraId="17929AEC" w14:textId="77777777" w:rsidR="005B0778" w:rsidRPr="000869AC" w:rsidRDefault="005B0778" w:rsidP="005512E8">
            <w:pPr>
              <w:spacing w:after="120"/>
              <w:rPr>
                <w:szCs w:val="26"/>
              </w:rPr>
            </w:pPr>
            <w:r w:rsidRPr="000869AC">
              <w:rPr>
                <w:szCs w:val="26"/>
              </w:rPr>
              <w:t>Using services</w:t>
            </w:r>
          </w:p>
        </w:tc>
        <w:tc>
          <w:tcPr>
            <w:tcW w:w="5587" w:type="dxa"/>
          </w:tcPr>
          <w:p w14:paraId="6E4E0BE6" w14:textId="3B673299" w:rsidR="005B0778" w:rsidRPr="000869AC" w:rsidRDefault="005B0778" w:rsidP="005512E8">
            <w:pPr>
              <w:spacing w:after="120"/>
              <w:rPr>
                <w:szCs w:val="26"/>
              </w:rPr>
            </w:pPr>
            <w:r w:rsidRPr="000869AC">
              <w:rPr>
                <w:szCs w:val="26"/>
              </w:rPr>
              <w:t xml:space="preserve">Customer </w:t>
            </w:r>
            <w:r w:rsidR="007A6159" w:rsidRPr="000869AC">
              <w:rPr>
                <w:szCs w:val="26"/>
              </w:rPr>
              <w:t xml:space="preserve">call </w:t>
            </w:r>
            <w:r w:rsidRPr="000869AC">
              <w:rPr>
                <w:szCs w:val="26"/>
                <w:lang w:val="vi-VN"/>
              </w:rPr>
              <w:t>USSD, SMS</w:t>
            </w:r>
            <w:r w:rsidRPr="000869AC">
              <w:rPr>
                <w:szCs w:val="26"/>
              </w:rPr>
              <w:t xml:space="preserve"> </w:t>
            </w:r>
            <w:r w:rsidR="00A038D7" w:rsidRPr="000869AC">
              <w:rPr>
                <w:szCs w:val="26"/>
              </w:rPr>
              <w:t xml:space="preserve">and surf Web/WAP </w:t>
            </w:r>
            <w:r w:rsidRPr="000869AC">
              <w:rPr>
                <w:szCs w:val="26"/>
              </w:rPr>
              <w:t>for using service.</w:t>
            </w:r>
          </w:p>
        </w:tc>
      </w:tr>
      <w:tr w:rsidR="005B0778" w:rsidRPr="000869AC" w14:paraId="7F99474A" w14:textId="77777777" w:rsidTr="00A8249C">
        <w:trPr>
          <w:trHeight w:val="146"/>
        </w:trPr>
        <w:tc>
          <w:tcPr>
            <w:tcW w:w="659" w:type="dxa"/>
          </w:tcPr>
          <w:p w14:paraId="74A5EBBC" w14:textId="7CE90BEF" w:rsidR="005B0778" w:rsidRPr="000869AC" w:rsidRDefault="00A8249C" w:rsidP="005512E8">
            <w:pPr>
              <w:spacing w:after="120"/>
              <w:rPr>
                <w:szCs w:val="26"/>
              </w:rPr>
            </w:pPr>
            <w:r w:rsidRPr="000869AC">
              <w:rPr>
                <w:szCs w:val="26"/>
              </w:rPr>
              <w:t>3</w:t>
            </w:r>
            <w:r w:rsidR="005B0778" w:rsidRPr="000869AC">
              <w:rPr>
                <w:szCs w:val="26"/>
              </w:rPr>
              <w:t>.</w:t>
            </w:r>
          </w:p>
        </w:tc>
        <w:tc>
          <w:tcPr>
            <w:tcW w:w="2707" w:type="dxa"/>
          </w:tcPr>
          <w:p w14:paraId="1C5192EB" w14:textId="77777777" w:rsidR="005B0778" w:rsidRPr="000869AC" w:rsidRDefault="005B0778" w:rsidP="005512E8">
            <w:pPr>
              <w:spacing w:after="120"/>
              <w:rPr>
                <w:szCs w:val="26"/>
              </w:rPr>
            </w:pPr>
            <w:r w:rsidRPr="000869AC">
              <w:rPr>
                <w:szCs w:val="26"/>
              </w:rPr>
              <w:t>Report</w:t>
            </w:r>
          </w:p>
        </w:tc>
        <w:tc>
          <w:tcPr>
            <w:tcW w:w="5587" w:type="dxa"/>
          </w:tcPr>
          <w:p w14:paraId="007E1286" w14:textId="5090FE6B" w:rsidR="005B0778" w:rsidRPr="000869AC" w:rsidRDefault="005B0778" w:rsidP="005512E8">
            <w:pPr>
              <w:spacing w:after="120"/>
              <w:rPr>
                <w:szCs w:val="26"/>
              </w:rPr>
            </w:pPr>
            <w:r w:rsidRPr="000869AC">
              <w:rPr>
                <w:szCs w:val="26"/>
              </w:rPr>
              <w:t>Export revenue report, KPI.</w:t>
            </w:r>
          </w:p>
        </w:tc>
      </w:tr>
    </w:tbl>
    <w:p w14:paraId="3B4C66AE" w14:textId="77777777" w:rsidR="005B0778" w:rsidRPr="000869AC" w:rsidRDefault="005B0778" w:rsidP="005B0778">
      <w:pPr>
        <w:pStyle w:val="Prrafodelista"/>
        <w:spacing w:after="100" w:afterAutospacing="1"/>
        <w:ind w:left="360"/>
        <w:rPr>
          <w:b/>
          <w:szCs w:val="26"/>
        </w:rPr>
      </w:pPr>
    </w:p>
    <w:p w14:paraId="71F70A11" w14:textId="6C39D88F" w:rsidR="002E6EE2" w:rsidRPr="000869AC" w:rsidRDefault="002B2590" w:rsidP="002E6EE2">
      <w:pPr>
        <w:pStyle w:val="Prrafodelista"/>
        <w:numPr>
          <w:ilvl w:val="0"/>
          <w:numId w:val="28"/>
        </w:numPr>
        <w:ind w:left="360"/>
        <w:rPr>
          <w:b/>
          <w:color w:val="000000"/>
          <w:szCs w:val="26"/>
        </w:rPr>
      </w:pPr>
      <w:r w:rsidRPr="000869AC">
        <w:rPr>
          <w:b/>
          <w:szCs w:val="26"/>
        </w:rPr>
        <w:t>Flow USSD</w:t>
      </w:r>
      <w:r w:rsidR="00721266" w:rsidRPr="000869AC">
        <w:rPr>
          <w:b/>
          <w:szCs w:val="26"/>
        </w:rPr>
        <w:t>,</w:t>
      </w:r>
      <w:r w:rsidRPr="000869AC">
        <w:rPr>
          <w:b/>
          <w:szCs w:val="26"/>
        </w:rPr>
        <w:t xml:space="preserve"> SMS</w:t>
      </w:r>
      <w:r w:rsidR="00721266" w:rsidRPr="000869AC">
        <w:rPr>
          <w:b/>
          <w:szCs w:val="26"/>
        </w:rPr>
        <w:t xml:space="preserve"> and WEB </w:t>
      </w:r>
      <w:r w:rsidRPr="000869AC">
        <w:rPr>
          <w:b/>
          <w:szCs w:val="26"/>
        </w:rPr>
        <w:t>system.</w:t>
      </w:r>
    </w:p>
    <w:p w14:paraId="7E01BC11" w14:textId="1422FAE6" w:rsidR="002E6EE2" w:rsidRPr="000869AC" w:rsidRDefault="000A2FAA" w:rsidP="002E6EE2">
      <w:pPr>
        <w:spacing w:after="120"/>
        <w:rPr>
          <w:bCs/>
          <w:i/>
          <w:szCs w:val="26"/>
        </w:rPr>
      </w:pPr>
      <w:r w:rsidRPr="000869AC">
        <w:rPr>
          <w:bCs/>
          <w:szCs w:val="26"/>
          <w:lang w:val="vi-VN"/>
        </w:rPr>
        <w:t xml:space="preserve">2.1 </w:t>
      </w:r>
      <w:r w:rsidR="002E6EE2" w:rsidRPr="000869AC">
        <w:rPr>
          <w:bCs/>
          <w:szCs w:val="26"/>
        </w:rPr>
        <w:t>Inviting flow</w:t>
      </w:r>
    </w:p>
    <w:p w14:paraId="54EEF8A5" w14:textId="5BDB64BB" w:rsidR="000F5A1E" w:rsidRPr="000869AC" w:rsidRDefault="000F5A1E" w:rsidP="002E6EE2">
      <w:pPr>
        <w:pStyle w:val="Sangranormal"/>
        <w:keepLines w:val="0"/>
        <w:numPr>
          <w:ilvl w:val="0"/>
          <w:numId w:val="42"/>
        </w:numPr>
        <w:spacing w:before="0" w:after="120" w:line="240" w:lineRule="auto"/>
        <w:ind w:right="0"/>
        <w:rPr>
          <w:sz w:val="24"/>
          <w:szCs w:val="26"/>
        </w:rPr>
      </w:pPr>
      <w:r w:rsidRPr="000869AC">
        <w:rPr>
          <w:sz w:val="24"/>
          <w:szCs w:val="26"/>
        </w:rPr>
        <w:t xml:space="preserve">When customer </w:t>
      </w:r>
      <w:proofErr w:type="spellStart"/>
      <w:r w:rsidRPr="000869AC">
        <w:rPr>
          <w:sz w:val="24"/>
          <w:szCs w:val="26"/>
        </w:rPr>
        <w:t>topup</w:t>
      </w:r>
      <w:proofErr w:type="spellEnd"/>
      <w:r w:rsidRPr="000869AC">
        <w:rPr>
          <w:sz w:val="24"/>
          <w:szCs w:val="26"/>
        </w:rPr>
        <w:t xml:space="preserve"> balance, </w:t>
      </w:r>
      <w:proofErr w:type="spellStart"/>
      <w:r w:rsidRPr="000869AC">
        <w:rPr>
          <w:sz w:val="24"/>
          <w:szCs w:val="26"/>
        </w:rPr>
        <w:t>CallBase</w:t>
      </w:r>
      <w:proofErr w:type="spellEnd"/>
      <w:r w:rsidRPr="000869AC">
        <w:rPr>
          <w:sz w:val="24"/>
          <w:szCs w:val="26"/>
        </w:rPr>
        <w:t xml:space="preserve"> push event to </w:t>
      </w:r>
      <w:r w:rsidRPr="000869AC">
        <w:rPr>
          <w:rFonts w:eastAsiaTheme="minorEastAsia"/>
          <w:sz w:val="24"/>
          <w:szCs w:val="26"/>
        </w:rPr>
        <w:t>Reverse Auctions system. Reverse Auctions system will invite customer to play game</w:t>
      </w:r>
    </w:p>
    <w:p w14:paraId="4D260959" w14:textId="7A9DFC81" w:rsidR="002E6EE2" w:rsidRPr="000869AC" w:rsidRDefault="00DB4A75" w:rsidP="000A2FAA">
      <w:pPr>
        <w:pStyle w:val="Prrafodelista"/>
        <w:numPr>
          <w:ilvl w:val="1"/>
          <w:numId w:val="44"/>
        </w:numPr>
        <w:spacing w:after="120"/>
        <w:rPr>
          <w:bCs/>
          <w:szCs w:val="26"/>
        </w:rPr>
      </w:pPr>
      <w:r w:rsidRPr="000869AC">
        <w:rPr>
          <w:bCs/>
          <w:szCs w:val="26"/>
        </w:rPr>
        <w:t xml:space="preserve"> </w:t>
      </w:r>
      <w:r w:rsidR="00D02171" w:rsidRPr="000869AC">
        <w:rPr>
          <w:bCs/>
          <w:szCs w:val="26"/>
        </w:rPr>
        <w:t>Using</w:t>
      </w:r>
      <w:r w:rsidR="0093092C" w:rsidRPr="000869AC">
        <w:rPr>
          <w:bCs/>
          <w:szCs w:val="26"/>
          <w:lang w:val="vi-VN"/>
        </w:rPr>
        <w:t xml:space="preserve"> </w:t>
      </w:r>
      <w:r w:rsidR="002E6EE2" w:rsidRPr="000869AC">
        <w:rPr>
          <w:bCs/>
          <w:szCs w:val="26"/>
        </w:rPr>
        <w:t>flow</w:t>
      </w:r>
    </w:p>
    <w:p w14:paraId="358C9287" w14:textId="4DF25CB8" w:rsidR="00D02171" w:rsidRPr="000869AC" w:rsidRDefault="00D02171" w:rsidP="00D02171">
      <w:pPr>
        <w:pStyle w:val="Sangranormal"/>
        <w:keepLines w:val="0"/>
        <w:numPr>
          <w:ilvl w:val="0"/>
          <w:numId w:val="43"/>
        </w:numPr>
        <w:spacing w:before="0" w:after="120" w:line="240" w:lineRule="auto"/>
        <w:ind w:right="0"/>
        <w:rPr>
          <w:sz w:val="24"/>
          <w:szCs w:val="26"/>
        </w:rPr>
      </w:pPr>
      <w:r w:rsidRPr="000869AC">
        <w:rPr>
          <w:sz w:val="24"/>
          <w:szCs w:val="26"/>
        </w:rPr>
        <w:t>Every day the Reverse Auctions will provide a product for auction</w:t>
      </w:r>
    </w:p>
    <w:p w14:paraId="6CDE19EF" w14:textId="77777777" w:rsidR="00D02171" w:rsidRPr="000869AC" w:rsidRDefault="00D02171" w:rsidP="00D02171">
      <w:pPr>
        <w:pStyle w:val="Sangranormal"/>
        <w:keepLines w:val="0"/>
        <w:numPr>
          <w:ilvl w:val="0"/>
          <w:numId w:val="43"/>
        </w:numPr>
        <w:spacing w:before="0" w:after="120" w:line="240" w:lineRule="auto"/>
        <w:ind w:right="0"/>
        <w:rPr>
          <w:sz w:val="24"/>
          <w:szCs w:val="26"/>
        </w:rPr>
      </w:pPr>
      <w:r w:rsidRPr="000869AC">
        <w:rPr>
          <w:sz w:val="24"/>
          <w:szCs w:val="26"/>
        </w:rPr>
        <w:t>Subscriber register for the daily package to participate in the auction or can pay by turn</w:t>
      </w:r>
    </w:p>
    <w:p w14:paraId="1F95DE50" w14:textId="272E0EB8" w:rsidR="00D02171" w:rsidRPr="000869AC" w:rsidRDefault="00D02171" w:rsidP="00D02171">
      <w:pPr>
        <w:pStyle w:val="Sangranormal"/>
        <w:keepLines w:val="0"/>
        <w:numPr>
          <w:ilvl w:val="0"/>
          <w:numId w:val="43"/>
        </w:numPr>
        <w:spacing w:before="0" w:after="120" w:line="240" w:lineRule="auto"/>
        <w:ind w:right="0"/>
        <w:rPr>
          <w:sz w:val="24"/>
          <w:szCs w:val="26"/>
        </w:rPr>
      </w:pPr>
      <w:r w:rsidRPr="000869AC">
        <w:rPr>
          <w:sz w:val="24"/>
          <w:szCs w:val="26"/>
        </w:rPr>
        <w:t>Subscriber participate in the auction by composing the syntax to send SMS</w:t>
      </w:r>
      <w:r w:rsidR="00232E90" w:rsidRPr="000869AC">
        <w:rPr>
          <w:sz w:val="24"/>
          <w:szCs w:val="26"/>
        </w:rPr>
        <w:t>, call</w:t>
      </w:r>
      <w:r w:rsidRPr="000869AC">
        <w:rPr>
          <w:sz w:val="24"/>
          <w:szCs w:val="26"/>
        </w:rPr>
        <w:t xml:space="preserve"> USSD</w:t>
      </w:r>
      <w:r w:rsidR="00232E90" w:rsidRPr="000869AC">
        <w:rPr>
          <w:sz w:val="24"/>
          <w:szCs w:val="26"/>
        </w:rPr>
        <w:t xml:space="preserve"> or surf Web/WAP</w:t>
      </w:r>
    </w:p>
    <w:p w14:paraId="537E5989" w14:textId="77777777" w:rsidR="00D02171" w:rsidRPr="000869AC" w:rsidRDefault="00D02171" w:rsidP="00D02171">
      <w:pPr>
        <w:pStyle w:val="Sangranormal"/>
        <w:keepLines w:val="0"/>
        <w:numPr>
          <w:ilvl w:val="0"/>
          <w:numId w:val="43"/>
        </w:numPr>
        <w:spacing w:before="0" w:after="120" w:line="240" w:lineRule="auto"/>
        <w:ind w:right="0"/>
        <w:rPr>
          <w:sz w:val="24"/>
          <w:szCs w:val="26"/>
        </w:rPr>
      </w:pPr>
      <w:r w:rsidRPr="000869AC">
        <w:rPr>
          <w:sz w:val="24"/>
          <w:szCs w:val="26"/>
        </w:rPr>
        <w:t>Reverse Auctions records the customer's auction results and sends back a confirm SMS.</w:t>
      </w:r>
    </w:p>
    <w:p w14:paraId="329BAB12" w14:textId="5871FB97" w:rsidR="00931992" w:rsidRPr="000869AC" w:rsidRDefault="002264CC" w:rsidP="00E8691E">
      <w:pPr>
        <w:pStyle w:val="Sangranormal"/>
        <w:keepLines w:val="0"/>
        <w:numPr>
          <w:ilvl w:val="0"/>
          <w:numId w:val="43"/>
        </w:numPr>
        <w:spacing w:before="0" w:after="120" w:line="240" w:lineRule="auto"/>
        <w:ind w:right="0"/>
        <w:rPr>
          <w:sz w:val="24"/>
          <w:szCs w:val="26"/>
        </w:rPr>
      </w:pPr>
      <w:r w:rsidRPr="000869AC">
        <w:rPr>
          <w:sz w:val="24"/>
          <w:szCs w:val="26"/>
        </w:rPr>
        <w:t>When</w:t>
      </w:r>
      <w:r w:rsidR="00D02171" w:rsidRPr="000869AC">
        <w:rPr>
          <w:sz w:val="24"/>
          <w:szCs w:val="26"/>
        </w:rPr>
        <w:t xml:space="preserve"> the auction </w:t>
      </w:r>
      <w:r w:rsidRPr="000869AC">
        <w:rPr>
          <w:sz w:val="24"/>
          <w:szCs w:val="26"/>
        </w:rPr>
        <w:t>end</w:t>
      </w:r>
      <w:r w:rsidR="00D02171" w:rsidRPr="000869AC">
        <w:rPr>
          <w:sz w:val="24"/>
          <w:szCs w:val="26"/>
        </w:rPr>
        <w:t xml:space="preserve"> the winner will be announced </w:t>
      </w:r>
      <w:r w:rsidR="00992FF0" w:rsidRPr="000869AC">
        <w:rPr>
          <w:sz w:val="24"/>
          <w:szCs w:val="26"/>
        </w:rPr>
        <w:t>on</w:t>
      </w:r>
      <w:r w:rsidR="00D02171" w:rsidRPr="000869AC">
        <w:rPr>
          <w:sz w:val="24"/>
          <w:szCs w:val="26"/>
        </w:rPr>
        <w:t xml:space="preserve"> the next day.</w:t>
      </w:r>
      <w:r w:rsidR="00931992" w:rsidRPr="000869AC">
        <w:rPr>
          <w:sz w:val="24"/>
          <w:szCs w:val="26"/>
        </w:rPr>
        <w:t xml:space="preserve"> </w:t>
      </w:r>
    </w:p>
    <w:tbl>
      <w:tblPr>
        <w:tblW w:w="9522" w:type="dxa"/>
        <w:jc w:val="center"/>
        <w:tblLook w:val="0000" w:firstRow="0" w:lastRow="0" w:firstColumn="0" w:lastColumn="0" w:noHBand="0" w:noVBand="0"/>
      </w:tblPr>
      <w:tblGrid>
        <w:gridCol w:w="4892"/>
        <w:gridCol w:w="4630"/>
      </w:tblGrid>
      <w:tr w:rsidR="00FE33ED" w:rsidRPr="00AE038E" w14:paraId="3E8C6258" w14:textId="77777777" w:rsidTr="0003554A">
        <w:trPr>
          <w:jc w:val="center"/>
        </w:trPr>
        <w:tc>
          <w:tcPr>
            <w:tcW w:w="4892" w:type="dxa"/>
          </w:tcPr>
          <w:p w14:paraId="431DD5E0" w14:textId="77777777" w:rsidR="00FE33ED" w:rsidRDefault="00FE33ED" w:rsidP="00FE33ED">
            <w:pPr>
              <w:widowControl w:val="0"/>
              <w:spacing w:line="276" w:lineRule="auto"/>
              <w:rPr>
                <w:ins w:id="48" w:author="Diana Carolina Figueroa Salazar" w:date="2021-11-22T15:07:00Z"/>
                <w:sz w:val="26"/>
                <w:szCs w:val="26"/>
              </w:rPr>
            </w:pPr>
          </w:p>
          <w:p w14:paraId="13013EF6" w14:textId="77777777" w:rsidR="001B53D8" w:rsidRDefault="001B53D8" w:rsidP="00FE33ED">
            <w:pPr>
              <w:widowControl w:val="0"/>
              <w:spacing w:line="276" w:lineRule="auto"/>
              <w:rPr>
                <w:ins w:id="49" w:author="Diana Carolina Figueroa Salazar" w:date="2021-11-22T15:07:00Z"/>
                <w:sz w:val="26"/>
                <w:szCs w:val="26"/>
              </w:rPr>
            </w:pPr>
          </w:p>
          <w:p w14:paraId="02422609" w14:textId="77777777" w:rsidR="001B53D8" w:rsidRDefault="001B53D8" w:rsidP="00FE33ED">
            <w:pPr>
              <w:widowControl w:val="0"/>
              <w:spacing w:line="276" w:lineRule="auto"/>
              <w:rPr>
                <w:ins w:id="50" w:author="Diana Carolina Figueroa Salazar" w:date="2021-11-22T15:08:00Z"/>
                <w:sz w:val="26"/>
                <w:szCs w:val="26"/>
              </w:rPr>
            </w:pPr>
          </w:p>
          <w:p w14:paraId="5803D297" w14:textId="77777777" w:rsidR="001B53D8" w:rsidRDefault="001B53D8" w:rsidP="00FE33ED">
            <w:pPr>
              <w:widowControl w:val="0"/>
              <w:spacing w:line="276" w:lineRule="auto"/>
              <w:rPr>
                <w:ins w:id="51" w:author="Diana Carolina Figueroa Salazar" w:date="2021-11-22T15:07:00Z"/>
                <w:sz w:val="26"/>
                <w:szCs w:val="26"/>
              </w:rPr>
            </w:pPr>
          </w:p>
          <w:p w14:paraId="4EB62314" w14:textId="77777777" w:rsidR="001B53D8" w:rsidRPr="00AE038E" w:rsidRDefault="001B53D8" w:rsidP="00FE33ED">
            <w:pPr>
              <w:widowControl w:val="0"/>
              <w:spacing w:line="276" w:lineRule="auto"/>
              <w:rPr>
                <w:sz w:val="26"/>
                <w:szCs w:val="26"/>
              </w:rPr>
            </w:pPr>
          </w:p>
          <w:p w14:paraId="6AA2BD73" w14:textId="77777777" w:rsidR="00FE33ED" w:rsidRPr="00AE038E" w:rsidRDefault="00FE33ED" w:rsidP="00FE33ED">
            <w:pPr>
              <w:widowControl w:val="0"/>
              <w:spacing w:line="276" w:lineRule="auto"/>
              <w:jc w:val="center"/>
              <w:rPr>
                <w:b/>
                <w:bCs/>
                <w:sz w:val="26"/>
                <w:szCs w:val="26"/>
              </w:rPr>
            </w:pPr>
            <w:r w:rsidRPr="00AE038E">
              <w:rPr>
                <w:b/>
                <w:bCs/>
                <w:sz w:val="26"/>
                <w:szCs w:val="26"/>
              </w:rPr>
              <w:t xml:space="preserve">FOR AND ON BEHALF OF </w:t>
            </w:r>
          </w:p>
          <w:p w14:paraId="004AE522" w14:textId="77777777" w:rsidR="00FE33ED" w:rsidRDefault="00FE33ED" w:rsidP="00FE33ED">
            <w:pPr>
              <w:widowControl w:val="0"/>
              <w:spacing w:line="276" w:lineRule="auto"/>
              <w:jc w:val="center"/>
              <w:rPr>
                <w:b/>
                <w:sz w:val="26"/>
                <w:szCs w:val="26"/>
              </w:rPr>
            </w:pPr>
            <w:r w:rsidRPr="00AE038E">
              <w:rPr>
                <w:b/>
                <w:bCs/>
                <w:sz w:val="26"/>
                <w:szCs w:val="26"/>
              </w:rPr>
              <w:t>THE OPERATOR</w:t>
            </w:r>
          </w:p>
          <w:p w14:paraId="784F4EF3" w14:textId="15134802" w:rsidR="00FE33ED" w:rsidRPr="00AE038E" w:rsidRDefault="00FE33ED" w:rsidP="00FE33ED">
            <w:pPr>
              <w:rPr>
                <w:b/>
                <w:sz w:val="26"/>
                <w:szCs w:val="26"/>
              </w:rPr>
            </w:pPr>
            <w:r>
              <w:rPr>
                <w:b/>
                <w:sz w:val="26"/>
                <w:szCs w:val="26"/>
              </w:rPr>
              <w:t xml:space="preserve">             </w:t>
            </w:r>
            <w:proofErr w:type="spellStart"/>
            <w:r w:rsidRPr="001E2FA0">
              <w:rPr>
                <w:b/>
                <w:sz w:val="26"/>
                <w:szCs w:val="26"/>
              </w:rPr>
              <w:t>Mr</w:t>
            </w:r>
            <w:proofErr w:type="spellEnd"/>
            <w:r w:rsidRPr="001E2FA0">
              <w:rPr>
                <w:b/>
                <w:sz w:val="26"/>
                <w:szCs w:val="26"/>
                <w:lang w:val="vi-VN"/>
              </w:rPr>
              <w:t xml:space="preserve">. </w:t>
            </w:r>
            <w:r w:rsidRPr="000B673F">
              <w:rPr>
                <w:b/>
                <w:sz w:val="26"/>
                <w:szCs w:val="26"/>
              </w:rPr>
              <w:t>NGUYEN CHI TUAN</w:t>
            </w:r>
          </w:p>
        </w:tc>
        <w:tc>
          <w:tcPr>
            <w:tcW w:w="4630" w:type="dxa"/>
          </w:tcPr>
          <w:p w14:paraId="4409B64C" w14:textId="77777777" w:rsidR="00FE33ED" w:rsidRPr="00AE038E" w:rsidRDefault="00FE33ED" w:rsidP="00FE33ED">
            <w:pPr>
              <w:widowControl w:val="0"/>
              <w:spacing w:line="276" w:lineRule="auto"/>
              <w:jc w:val="center"/>
              <w:rPr>
                <w:b/>
                <w:bCs/>
                <w:sz w:val="26"/>
                <w:szCs w:val="26"/>
              </w:rPr>
            </w:pPr>
          </w:p>
          <w:p w14:paraId="3F2B7DEA" w14:textId="77777777" w:rsidR="001B53D8" w:rsidRDefault="001B53D8" w:rsidP="00FE33ED">
            <w:pPr>
              <w:widowControl w:val="0"/>
              <w:spacing w:line="276" w:lineRule="auto"/>
              <w:jc w:val="center"/>
              <w:rPr>
                <w:ins w:id="52" w:author="Diana Carolina Figueroa Salazar" w:date="2021-11-22T15:08:00Z"/>
                <w:b/>
                <w:bCs/>
                <w:sz w:val="26"/>
                <w:szCs w:val="26"/>
              </w:rPr>
            </w:pPr>
          </w:p>
          <w:p w14:paraId="045A033D" w14:textId="77777777" w:rsidR="001B53D8" w:rsidRDefault="001B53D8" w:rsidP="00FE33ED">
            <w:pPr>
              <w:widowControl w:val="0"/>
              <w:spacing w:line="276" w:lineRule="auto"/>
              <w:jc w:val="center"/>
              <w:rPr>
                <w:ins w:id="53" w:author="Diana Carolina Figueroa Salazar" w:date="2021-11-22T15:08:00Z"/>
                <w:b/>
                <w:bCs/>
                <w:sz w:val="26"/>
                <w:szCs w:val="26"/>
              </w:rPr>
            </w:pPr>
          </w:p>
          <w:p w14:paraId="40F47DD1" w14:textId="77777777" w:rsidR="001B53D8" w:rsidRDefault="001B53D8" w:rsidP="00FE33ED">
            <w:pPr>
              <w:widowControl w:val="0"/>
              <w:spacing w:line="276" w:lineRule="auto"/>
              <w:jc w:val="center"/>
              <w:rPr>
                <w:ins w:id="54" w:author="Diana Carolina Figueroa Salazar" w:date="2021-11-22T15:08:00Z"/>
                <w:b/>
                <w:bCs/>
                <w:sz w:val="26"/>
                <w:szCs w:val="26"/>
              </w:rPr>
            </w:pPr>
          </w:p>
          <w:p w14:paraId="277FEEA4" w14:textId="77777777" w:rsidR="001B53D8" w:rsidRDefault="001B53D8" w:rsidP="00FE33ED">
            <w:pPr>
              <w:widowControl w:val="0"/>
              <w:spacing w:line="276" w:lineRule="auto"/>
              <w:jc w:val="center"/>
              <w:rPr>
                <w:ins w:id="55" w:author="Diana Carolina Figueroa Salazar" w:date="2021-11-22T15:08:00Z"/>
                <w:b/>
                <w:bCs/>
                <w:sz w:val="26"/>
                <w:szCs w:val="26"/>
              </w:rPr>
            </w:pPr>
          </w:p>
          <w:p w14:paraId="43A34D49" w14:textId="77777777" w:rsidR="00FE33ED" w:rsidRPr="00AE038E" w:rsidRDefault="00FE33ED" w:rsidP="00FE33ED">
            <w:pPr>
              <w:widowControl w:val="0"/>
              <w:spacing w:line="276" w:lineRule="auto"/>
              <w:jc w:val="center"/>
              <w:rPr>
                <w:b/>
                <w:bCs/>
                <w:sz w:val="26"/>
                <w:szCs w:val="26"/>
              </w:rPr>
            </w:pPr>
            <w:r w:rsidRPr="00AE038E">
              <w:rPr>
                <w:b/>
                <w:bCs/>
                <w:sz w:val="26"/>
                <w:szCs w:val="26"/>
              </w:rPr>
              <w:t xml:space="preserve">FOR AND ON BEHALF OF </w:t>
            </w:r>
          </w:p>
          <w:p w14:paraId="6AD8D4E4" w14:textId="77777777" w:rsidR="00FE33ED" w:rsidRDefault="00FE33ED" w:rsidP="00FE33ED">
            <w:pPr>
              <w:widowControl w:val="0"/>
              <w:spacing w:line="276" w:lineRule="auto"/>
              <w:jc w:val="center"/>
              <w:rPr>
                <w:b/>
                <w:bCs/>
                <w:sz w:val="26"/>
                <w:szCs w:val="26"/>
              </w:rPr>
            </w:pPr>
            <w:r w:rsidRPr="00AE038E">
              <w:rPr>
                <w:b/>
                <w:bCs/>
                <w:sz w:val="26"/>
                <w:szCs w:val="26"/>
              </w:rPr>
              <w:t>THE SUPPLIER</w:t>
            </w:r>
          </w:p>
          <w:p w14:paraId="5B329509" w14:textId="6F95C454" w:rsidR="00FE33ED" w:rsidRPr="00AE038E" w:rsidRDefault="00FE33ED" w:rsidP="00FE33ED">
            <w:pPr>
              <w:jc w:val="center"/>
              <w:rPr>
                <w:b/>
                <w:bCs/>
                <w:sz w:val="26"/>
                <w:szCs w:val="26"/>
              </w:rPr>
            </w:pPr>
            <w:r w:rsidRPr="005E2F7D">
              <w:rPr>
                <w:b/>
                <w:sz w:val="26"/>
                <w:szCs w:val="26"/>
                <w:lang w:val="en-GB"/>
              </w:rPr>
              <w:t>M</w:t>
            </w:r>
            <w:r>
              <w:rPr>
                <w:b/>
                <w:sz w:val="26"/>
                <w:szCs w:val="26"/>
                <w:lang w:val="en-GB"/>
              </w:rPr>
              <w:t>r</w:t>
            </w:r>
            <w:r w:rsidRPr="005E2F7D">
              <w:rPr>
                <w:b/>
                <w:sz w:val="26"/>
                <w:szCs w:val="26"/>
                <w:lang w:val="en-GB"/>
              </w:rPr>
              <w:t xml:space="preserve">. </w:t>
            </w:r>
            <w:r>
              <w:rPr>
                <w:b/>
                <w:sz w:val="26"/>
                <w:szCs w:val="26"/>
                <w:lang w:val="en-GB"/>
              </w:rPr>
              <w:t>HOANG</w:t>
            </w:r>
            <w:r>
              <w:rPr>
                <w:b/>
                <w:sz w:val="26"/>
                <w:szCs w:val="26"/>
                <w:lang w:val="vi-VN"/>
              </w:rPr>
              <w:t xml:space="preserve"> XUAN MANH</w:t>
            </w:r>
          </w:p>
        </w:tc>
      </w:tr>
    </w:tbl>
    <w:p w14:paraId="1358D4E3" w14:textId="77777777" w:rsidR="00304D8C" w:rsidRDefault="00304D8C" w:rsidP="00362E25">
      <w:pPr>
        <w:tabs>
          <w:tab w:val="left" w:pos="450"/>
          <w:tab w:val="left" w:pos="1134"/>
          <w:tab w:val="left" w:pos="1701"/>
          <w:tab w:val="left" w:pos="2268"/>
          <w:tab w:val="left" w:pos="2835"/>
          <w:tab w:val="left" w:pos="3402"/>
          <w:tab w:val="left" w:pos="3969"/>
        </w:tabs>
        <w:spacing w:line="276" w:lineRule="auto"/>
        <w:rPr>
          <w:b/>
          <w:sz w:val="26"/>
          <w:szCs w:val="26"/>
        </w:rPr>
      </w:pPr>
    </w:p>
    <w:p w14:paraId="5C6D7486" w14:textId="77777777" w:rsidR="00304D8C" w:rsidRDefault="00304D8C">
      <w:pPr>
        <w:spacing w:after="200" w:line="276" w:lineRule="auto"/>
        <w:rPr>
          <w:b/>
          <w:sz w:val="26"/>
          <w:szCs w:val="26"/>
        </w:rPr>
      </w:pPr>
      <w:r>
        <w:rPr>
          <w:b/>
          <w:sz w:val="26"/>
          <w:szCs w:val="26"/>
        </w:rPr>
        <w:br w:type="page"/>
      </w:r>
    </w:p>
    <w:p w14:paraId="2234F061" w14:textId="51EBC18F" w:rsidR="00E64CC2" w:rsidRPr="00FD650A" w:rsidRDefault="00E64CC2" w:rsidP="00FD650A">
      <w:pPr>
        <w:tabs>
          <w:tab w:val="left" w:pos="450"/>
          <w:tab w:val="left" w:pos="1134"/>
          <w:tab w:val="left" w:pos="1701"/>
          <w:tab w:val="left" w:pos="2268"/>
          <w:tab w:val="left" w:pos="2835"/>
          <w:tab w:val="left" w:pos="3402"/>
          <w:tab w:val="left" w:pos="3969"/>
        </w:tabs>
        <w:spacing w:after="100" w:afterAutospacing="1" w:line="276" w:lineRule="auto"/>
        <w:jc w:val="center"/>
        <w:rPr>
          <w:b/>
          <w:sz w:val="26"/>
          <w:szCs w:val="26"/>
        </w:rPr>
      </w:pPr>
      <w:r w:rsidRPr="00FD650A">
        <w:rPr>
          <w:b/>
          <w:sz w:val="26"/>
          <w:szCs w:val="26"/>
        </w:rPr>
        <w:lastRenderedPageBreak/>
        <w:t>ANNEX 03: CONTACT POINTS</w:t>
      </w:r>
    </w:p>
    <w:p w14:paraId="63F673D5" w14:textId="77777777" w:rsidR="00E64CC2" w:rsidRPr="00AE038E" w:rsidRDefault="00E64CC2" w:rsidP="008C1375">
      <w:pPr>
        <w:spacing w:line="276" w:lineRule="auto"/>
        <w:jc w:val="both"/>
        <w:rPr>
          <w:bCs/>
          <w:sz w:val="26"/>
          <w:szCs w:val="26"/>
        </w:rPr>
      </w:pPr>
      <w:r w:rsidRPr="00AE038E">
        <w:rPr>
          <w:bCs/>
          <w:sz w:val="26"/>
          <w:szCs w:val="26"/>
        </w:rPr>
        <w:t>All information, documents or computer data exchanged between Parties relating to the implementation of contents in the Contract must be executed in accordance with the following contact points:</w:t>
      </w:r>
    </w:p>
    <w:p w14:paraId="00C68DDF" w14:textId="77777777" w:rsidR="00E64CC2" w:rsidRPr="00AE038E" w:rsidRDefault="00E64CC2" w:rsidP="00E64CC2">
      <w:pPr>
        <w:rPr>
          <w:bCs/>
          <w:sz w:val="26"/>
          <w:szCs w:val="26"/>
        </w:rPr>
      </w:pPr>
    </w:p>
    <w:tbl>
      <w:tblPr>
        <w:tblW w:w="10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5"/>
        <w:gridCol w:w="3939"/>
        <w:gridCol w:w="3682"/>
      </w:tblGrid>
      <w:tr w:rsidR="00E64CC2" w:rsidRPr="005E5B15" w14:paraId="1B619EC0" w14:textId="77777777" w:rsidTr="00FD650A">
        <w:trPr>
          <w:jc w:val="center"/>
        </w:trPr>
        <w:tc>
          <w:tcPr>
            <w:tcW w:w="2555" w:type="dxa"/>
            <w:shd w:val="clear" w:color="auto" w:fill="auto"/>
            <w:vAlign w:val="center"/>
          </w:tcPr>
          <w:p w14:paraId="5C3D4F2B" w14:textId="77777777" w:rsidR="00E64CC2" w:rsidRPr="005E5B15" w:rsidRDefault="00E64CC2" w:rsidP="0003554A">
            <w:pPr>
              <w:tabs>
                <w:tab w:val="left" w:pos="567"/>
                <w:tab w:val="left" w:pos="1134"/>
                <w:tab w:val="left" w:pos="1701"/>
                <w:tab w:val="left" w:pos="2268"/>
              </w:tabs>
              <w:ind w:right="-132" w:hanging="102"/>
              <w:jc w:val="center"/>
              <w:outlineLvl w:val="0"/>
              <w:rPr>
                <w:b/>
                <w:sz w:val="26"/>
                <w:szCs w:val="26"/>
              </w:rPr>
            </w:pPr>
            <w:r w:rsidRPr="005E5B15">
              <w:rPr>
                <w:b/>
                <w:sz w:val="26"/>
                <w:szCs w:val="26"/>
              </w:rPr>
              <w:t>RESPONSIBILITIES</w:t>
            </w:r>
          </w:p>
        </w:tc>
        <w:tc>
          <w:tcPr>
            <w:tcW w:w="3939" w:type="dxa"/>
            <w:shd w:val="clear" w:color="auto" w:fill="auto"/>
            <w:vAlign w:val="center"/>
          </w:tcPr>
          <w:p w14:paraId="37131670" w14:textId="77777777" w:rsidR="00E64CC2" w:rsidRPr="005E5B15" w:rsidRDefault="00E64CC2" w:rsidP="0003554A">
            <w:pPr>
              <w:tabs>
                <w:tab w:val="left" w:pos="567"/>
                <w:tab w:val="left" w:pos="1134"/>
                <w:tab w:val="left" w:pos="1701"/>
                <w:tab w:val="left" w:pos="2268"/>
              </w:tabs>
              <w:ind w:left="-72" w:right="-94"/>
              <w:jc w:val="center"/>
              <w:outlineLvl w:val="0"/>
              <w:rPr>
                <w:b/>
                <w:sz w:val="26"/>
                <w:szCs w:val="26"/>
              </w:rPr>
            </w:pPr>
            <w:r w:rsidRPr="005E5B15">
              <w:rPr>
                <w:b/>
                <w:sz w:val="26"/>
                <w:szCs w:val="26"/>
              </w:rPr>
              <w:t>THE OPERATOR</w:t>
            </w:r>
          </w:p>
        </w:tc>
        <w:tc>
          <w:tcPr>
            <w:tcW w:w="3682" w:type="dxa"/>
            <w:shd w:val="clear" w:color="auto" w:fill="auto"/>
            <w:vAlign w:val="center"/>
          </w:tcPr>
          <w:p w14:paraId="7250A89E" w14:textId="77777777" w:rsidR="00E64CC2" w:rsidRPr="005E5B15" w:rsidRDefault="00E64CC2" w:rsidP="00FD30E9">
            <w:pPr>
              <w:tabs>
                <w:tab w:val="left" w:pos="567"/>
                <w:tab w:val="left" w:pos="1134"/>
                <w:tab w:val="left" w:pos="1701"/>
                <w:tab w:val="left" w:pos="2268"/>
              </w:tabs>
              <w:jc w:val="center"/>
              <w:outlineLvl w:val="0"/>
              <w:rPr>
                <w:b/>
                <w:sz w:val="26"/>
                <w:szCs w:val="26"/>
              </w:rPr>
            </w:pPr>
            <w:r w:rsidRPr="005E5B15">
              <w:rPr>
                <w:b/>
                <w:sz w:val="26"/>
                <w:szCs w:val="26"/>
              </w:rPr>
              <w:t>THE SUPPLIER</w:t>
            </w:r>
          </w:p>
        </w:tc>
      </w:tr>
      <w:tr w:rsidR="00CD129A" w:rsidRPr="005E5B15" w14:paraId="1823EF39" w14:textId="77777777" w:rsidTr="00FD650A">
        <w:trPr>
          <w:jc w:val="center"/>
        </w:trPr>
        <w:tc>
          <w:tcPr>
            <w:tcW w:w="2555" w:type="dxa"/>
            <w:shd w:val="clear" w:color="auto" w:fill="auto"/>
            <w:vAlign w:val="center"/>
          </w:tcPr>
          <w:p w14:paraId="0B13EE37" w14:textId="77777777" w:rsidR="00CD129A" w:rsidRPr="005E5B15" w:rsidRDefault="00CD129A" w:rsidP="00CD129A">
            <w:pPr>
              <w:tabs>
                <w:tab w:val="left" w:pos="567"/>
                <w:tab w:val="left" w:pos="1134"/>
                <w:tab w:val="left" w:pos="1701"/>
                <w:tab w:val="left" w:pos="2268"/>
              </w:tabs>
              <w:jc w:val="center"/>
              <w:outlineLvl w:val="0"/>
              <w:rPr>
                <w:b/>
                <w:sz w:val="26"/>
                <w:szCs w:val="26"/>
              </w:rPr>
            </w:pPr>
            <w:r w:rsidRPr="005E5B15">
              <w:rPr>
                <w:b/>
                <w:sz w:val="26"/>
                <w:szCs w:val="26"/>
              </w:rPr>
              <w:t>General contact</w:t>
            </w:r>
          </w:p>
        </w:tc>
        <w:tc>
          <w:tcPr>
            <w:tcW w:w="3939" w:type="dxa"/>
            <w:shd w:val="clear" w:color="auto" w:fill="auto"/>
            <w:vAlign w:val="center"/>
          </w:tcPr>
          <w:p w14:paraId="453CF9E4" w14:textId="77777777" w:rsidR="00CD129A" w:rsidRDefault="00CD129A" w:rsidP="00CD129A">
            <w:r>
              <w:t xml:space="preserve">Mr. Manuel </w:t>
            </w:r>
            <w:proofErr w:type="spellStart"/>
            <w:r>
              <w:t>Añorga</w:t>
            </w:r>
            <w:proofErr w:type="spellEnd"/>
          </w:p>
          <w:p w14:paraId="4F4B7625" w14:textId="77777777" w:rsidR="00CD129A" w:rsidRDefault="00CD129A" w:rsidP="00CD129A">
            <w:pPr>
              <w:ind w:left="72" w:hanging="90"/>
            </w:pPr>
            <w:r>
              <w:t>Title: VAS Manager</w:t>
            </w:r>
          </w:p>
          <w:p w14:paraId="1D004CE0" w14:textId="77777777" w:rsidR="00CD129A" w:rsidRDefault="00CD129A" w:rsidP="00CD129A">
            <w:pPr>
              <w:ind w:left="72" w:hanging="90"/>
            </w:pPr>
            <w:r>
              <w:t>Mobile: +51 931067775</w:t>
            </w:r>
          </w:p>
          <w:p w14:paraId="653E50B9" w14:textId="2F91E247" w:rsidR="00CD129A" w:rsidRPr="005E5B15" w:rsidRDefault="00CD129A" w:rsidP="00CD129A">
            <w:pPr>
              <w:ind w:left="72" w:hanging="90"/>
              <w:rPr>
                <w:sz w:val="26"/>
                <w:szCs w:val="26"/>
              </w:rPr>
            </w:pPr>
            <w:r>
              <w:t>Email: manuel.anorga@bitel.com.pe</w:t>
            </w:r>
          </w:p>
        </w:tc>
        <w:tc>
          <w:tcPr>
            <w:tcW w:w="3682" w:type="dxa"/>
            <w:shd w:val="clear" w:color="auto" w:fill="auto"/>
            <w:vAlign w:val="center"/>
          </w:tcPr>
          <w:p w14:paraId="6FB7C7F1" w14:textId="77777777" w:rsidR="00CD129A" w:rsidRPr="005E5B15" w:rsidRDefault="00CD129A" w:rsidP="00CD129A">
            <w:pPr>
              <w:ind w:left="72" w:hanging="90"/>
              <w:rPr>
                <w:sz w:val="26"/>
                <w:szCs w:val="26"/>
              </w:rPr>
            </w:pPr>
          </w:p>
          <w:p w14:paraId="787E6CB9" w14:textId="77777777" w:rsidR="00CD129A" w:rsidRPr="00E425D5" w:rsidRDefault="00CD129A" w:rsidP="00CD129A">
            <w:pPr>
              <w:ind w:left="72" w:hanging="90"/>
              <w:rPr>
                <w:sz w:val="26"/>
                <w:szCs w:val="26"/>
                <w:lang w:val="vi-VN"/>
              </w:rPr>
            </w:pPr>
            <w:r w:rsidRPr="005E5B15">
              <w:rPr>
                <w:sz w:val="26"/>
                <w:szCs w:val="26"/>
              </w:rPr>
              <w:t xml:space="preserve">Mr. </w:t>
            </w:r>
            <w:r>
              <w:rPr>
                <w:sz w:val="26"/>
                <w:szCs w:val="26"/>
              </w:rPr>
              <w:t>Hoang</w:t>
            </w:r>
            <w:r>
              <w:rPr>
                <w:sz w:val="26"/>
                <w:szCs w:val="26"/>
                <w:lang w:val="vi-VN"/>
              </w:rPr>
              <w:t xml:space="preserve"> Van Hoi</w:t>
            </w:r>
          </w:p>
          <w:p w14:paraId="251DDEEF" w14:textId="77777777" w:rsidR="00CD129A" w:rsidRPr="00E425D5" w:rsidRDefault="00CD129A" w:rsidP="00CD129A">
            <w:pPr>
              <w:ind w:left="72" w:hanging="90"/>
              <w:rPr>
                <w:sz w:val="26"/>
                <w:szCs w:val="26"/>
                <w:lang w:val="vi-VN"/>
              </w:rPr>
            </w:pPr>
            <w:r w:rsidRPr="005E5B15">
              <w:rPr>
                <w:sz w:val="26"/>
                <w:szCs w:val="26"/>
              </w:rPr>
              <w:t xml:space="preserve">Title: </w:t>
            </w:r>
            <w:r>
              <w:rPr>
                <w:sz w:val="26"/>
                <w:szCs w:val="26"/>
              </w:rPr>
              <w:t>Project</w:t>
            </w:r>
            <w:r>
              <w:rPr>
                <w:sz w:val="26"/>
                <w:szCs w:val="26"/>
                <w:lang w:val="vi-VN"/>
              </w:rPr>
              <w:t xml:space="preserve"> Manager </w:t>
            </w:r>
          </w:p>
          <w:p w14:paraId="05FE35B1" w14:textId="77777777" w:rsidR="00CD129A" w:rsidRPr="005E5B15" w:rsidRDefault="00CD129A" w:rsidP="00CD129A">
            <w:pPr>
              <w:ind w:left="72" w:hanging="90"/>
              <w:rPr>
                <w:sz w:val="26"/>
                <w:szCs w:val="26"/>
              </w:rPr>
            </w:pPr>
            <w:r w:rsidRPr="005E5B15">
              <w:rPr>
                <w:sz w:val="26"/>
                <w:szCs w:val="26"/>
              </w:rPr>
              <w:t xml:space="preserve">Mobile: </w:t>
            </w:r>
            <w:r w:rsidRPr="00B143EB">
              <w:rPr>
                <w:sz w:val="26"/>
                <w:szCs w:val="26"/>
              </w:rPr>
              <w:t>+84 96 984 00 88</w:t>
            </w:r>
          </w:p>
          <w:p w14:paraId="045E89FE" w14:textId="77777777" w:rsidR="00CD129A" w:rsidRPr="00E425D5" w:rsidRDefault="00CD129A" w:rsidP="00CD129A">
            <w:pPr>
              <w:ind w:left="72" w:hanging="90"/>
              <w:jc w:val="both"/>
              <w:rPr>
                <w:sz w:val="26"/>
                <w:szCs w:val="26"/>
                <w:lang w:val="vi-VN"/>
              </w:rPr>
            </w:pPr>
            <w:r w:rsidRPr="005E5B15">
              <w:rPr>
                <w:sz w:val="26"/>
                <w:szCs w:val="26"/>
              </w:rPr>
              <w:t xml:space="preserve">Email: </w:t>
            </w:r>
            <w:r w:rsidRPr="00B143EB">
              <w:rPr>
                <w:sz w:val="26"/>
                <w:szCs w:val="26"/>
              </w:rPr>
              <w:t>hoihoang@arabicatech.vn</w:t>
            </w:r>
          </w:p>
          <w:p w14:paraId="53845E56" w14:textId="5E68A611" w:rsidR="00CD129A" w:rsidRPr="005E5B15" w:rsidRDefault="00CD129A" w:rsidP="00CD129A">
            <w:pPr>
              <w:tabs>
                <w:tab w:val="left" w:pos="567"/>
                <w:tab w:val="left" w:pos="1134"/>
                <w:tab w:val="left" w:pos="1701"/>
                <w:tab w:val="left" w:pos="2268"/>
              </w:tabs>
              <w:spacing w:line="276" w:lineRule="auto"/>
              <w:rPr>
                <w:rFonts w:eastAsia="SimSun"/>
                <w:sz w:val="26"/>
                <w:szCs w:val="26"/>
              </w:rPr>
            </w:pPr>
          </w:p>
        </w:tc>
      </w:tr>
      <w:tr w:rsidR="00CD129A" w:rsidRPr="005E5B15" w14:paraId="79DEB071" w14:textId="77777777" w:rsidTr="00FD650A">
        <w:trPr>
          <w:jc w:val="center"/>
        </w:trPr>
        <w:tc>
          <w:tcPr>
            <w:tcW w:w="2555" w:type="dxa"/>
            <w:shd w:val="clear" w:color="auto" w:fill="auto"/>
            <w:vAlign w:val="center"/>
          </w:tcPr>
          <w:p w14:paraId="359D195A" w14:textId="77777777" w:rsidR="00CD129A" w:rsidRPr="005E5B15" w:rsidRDefault="00CD129A" w:rsidP="00CD129A">
            <w:pPr>
              <w:tabs>
                <w:tab w:val="left" w:pos="567"/>
                <w:tab w:val="left" w:pos="1134"/>
                <w:tab w:val="left" w:pos="1701"/>
                <w:tab w:val="left" w:pos="2268"/>
              </w:tabs>
              <w:jc w:val="center"/>
              <w:outlineLvl w:val="0"/>
              <w:rPr>
                <w:b/>
                <w:sz w:val="26"/>
                <w:szCs w:val="26"/>
              </w:rPr>
            </w:pPr>
            <w:r w:rsidRPr="005E5B15">
              <w:rPr>
                <w:b/>
                <w:sz w:val="26"/>
                <w:szCs w:val="26"/>
              </w:rPr>
              <w:t>Technical contact</w:t>
            </w:r>
          </w:p>
        </w:tc>
        <w:tc>
          <w:tcPr>
            <w:tcW w:w="3939" w:type="dxa"/>
            <w:shd w:val="clear" w:color="auto" w:fill="auto"/>
            <w:vAlign w:val="center"/>
          </w:tcPr>
          <w:p w14:paraId="164C2E0D" w14:textId="77777777" w:rsidR="00CD129A" w:rsidRDefault="00CD129A" w:rsidP="00CD129A">
            <w:pPr>
              <w:ind w:left="72" w:hanging="90"/>
            </w:pPr>
            <w:r>
              <w:t>Mr. Christian Palomino.</w:t>
            </w:r>
          </w:p>
          <w:p w14:paraId="038F6079" w14:textId="77777777" w:rsidR="00CD129A" w:rsidRDefault="00CD129A" w:rsidP="00CD129A">
            <w:pPr>
              <w:ind w:left="72" w:hanging="90"/>
            </w:pPr>
            <w:r>
              <w:t>Title: IT Staff</w:t>
            </w:r>
          </w:p>
          <w:p w14:paraId="2E74BAD4" w14:textId="77777777" w:rsidR="00CD129A" w:rsidRDefault="00CD129A" w:rsidP="00CD129A">
            <w:pPr>
              <w:ind w:left="72" w:hanging="90"/>
            </w:pPr>
            <w:r>
              <w:t xml:space="preserve">Mobile: </w:t>
            </w:r>
            <w:r w:rsidRPr="00223E98">
              <w:t>+51 956 559 489</w:t>
            </w:r>
          </w:p>
          <w:p w14:paraId="0F54F24B" w14:textId="4F302BAF" w:rsidR="00CD129A" w:rsidRPr="005E5B15" w:rsidRDefault="00CD129A" w:rsidP="00CD129A">
            <w:pPr>
              <w:ind w:left="72" w:hanging="90"/>
              <w:rPr>
                <w:sz w:val="26"/>
                <w:szCs w:val="26"/>
              </w:rPr>
            </w:pPr>
            <w:r>
              <w:t>Email: Christian.palomino@bitel.com.pe</w:t>
            </w:r>
          </w:p>
        </w:tc>
        <w:tc>
          <w:tcPr>
            <w:tcW w:w="3682" w:type="dxa"/>
            <w:shd w:val="clear" w:color="auto" w:fill="auto"/>
            <w:vAlign w:val="center"/>
          </w:tcPr>
          <w:p w14:paraId="2E59B11D" w14:textId="77777777" w:rsidR="00CD129A" w:rsidRPr="00D27E38" w:rsidRDefault="00CD129A" w:rsidP="00CD129A">
            <w:pPr>
              <w:ind w:left="72" w:hanging="90"/>
              <w:rPr>
                <w:sz w:val="26"/>
                <w:szCs w:val="26"/>
                <w:lang w:val="vi-VN"/>
              </w:rPr>
            </w:pPr>
            <w:r w:rsidRPr="005E5B15">
              <w:rPr>
                <w:sz w:val="26"/>
                <w:szCs w:val="26"/>
              </w:rPr>
              <w:t xml:space="preserve">Mr. </w:t>
            </w:r>
            <w:r>
              <w:rPr>
                <w:sz w:val="26"/>
                <w:szCs w:val="26"/>
              </w:rPr>
              <w:t>Hoang</w:t>
            </w:r>
            <w:r>
              <w:rPr>
                <w:sz w:val="26"/>
                <w:szCs w:val="26"/>
                <w:lang w:val="vi-VN"/>
              </w:rPr>
              <w:t xml:space="preserve"> Van Hoi</w:t>
            </w:r>
          </w:p>
          <w:p w14:paraId="41EC7EED" w14:textId="77777777" w:rsidR="00CD129A" w:rsidRPr="00D27E38" w:rsidRDefault="00CD129A" w:rsidP="00CD129A">
            <w:pPr>
              <w:ind w:left="72" w:hanging="90"/>
              <w:rPr>
                <w:sz w:val="26"/>
                <w:szCs w:val="26"/>
                <w:lang w:val="vi-VN"/>
              </w:rPr>
            </w:pPr>
            <w:r w:rsidRPr="005E5B15">
              <w:rPr>
                <w:sz w:val="26"/>
                <w:szCs w:val="26"/>
              </w:rPr>
              <w:t xml:space="preserve">Title: </w:t>
            </w:r>
            <w:r>
              <w:rPr>
                <w:sz w:val="26"/>
                <w:szCs w:val="26"/>
              </w:rPr>
              <w:t>Project</w:t>
            </w:r>
            <w:r>
              <w:rPr>
                <w:sz w:val="26"/>
                <w:szCs w:val="26"/>
                <w:lang w:val="vi-VN"/>
              </w:rPr>
              <w:t xml:space="preserve"> Manager </w:t>
            </w:r>
          </w:p>
          <w:p w14:paraId="28CE1853" w14:textId="77777777" w:rsidR="00CD129A" w:rsidRPr="005E5B15" w:rsidRDefault="00CD129A" w:rsidP="00CD129A">
            <w:pPr>
              <w:ind w:left="72" w:hanging="90"/>
              <w:rPr>
                <w:sz w:val="26"/>
                <w:szCs w:val="26"/>
              </w:rPr>
            </w:pPr>
            <w:r w:rsidRPr="005E5B15">
              <w:rPr>
                <w:sz w:val="26"/>
                <w:szCs w:val="26"/>
              </w:rPr>
              <w:t xml:space="preserve">Mobile: </w:t>
            </w:r>
            <w:r w:rsidRPr="00B143EB">
              <w:rPr>
                <w:sz w:val="26"/>
                <w:szCs w:val="26"/>
              </w:rPr>
              <w:t>+84 96 984 00 88</w:t>
            </w:r>
          </w:p>
          <w:p w14:paraId="0587F3E9" w14:textId="77777777" w:rsidR="00CD129A" w:rsidRPr="00D27E38" w:rsidRDefault="00CD129A" w:rsidP="00CD129A">
            <w:pPr>
              <w:ind w:left="72" w:hanging="90"/>
              <w:jc w:val="both"/>
              <w:rPr>
                <w:sz w:val="26"/>
                <w:szCs w:val="26"/>
                <w:lang w:val="vi-VN"/>
              </w:rPr>
            </w:pPr>
            <w:r w:rsidRPr="005E5B15">
              <w:rPr>
                <w:sz w:val="26"/>
                <w:szCs w:val="26"/>
              </w:rPr>
              <w:t xml:space="preserve">Email: </w:t>
            </w:r>
            <w:r w:rsidRPr="00B143EB">
              <w:rPr>
                <w:sz w:val="26"/>
                <w:szCs w:val="26"/>
              </w:rPr>
              <w:t>hoihoang@arabicatech.vn</w:t>
            </w:r>
          </w:p>
          <w:p w14:paraId="363712F2" w14:textId="5AC76424" w:rsidR="00CD129A" w:rsidRPr="005E5B15" w:rsidRDefault="00CD129A" w:rsidP="00CD129A">
            <w:pPr>
              <w:tabs>
                <w:tab w:val="left" w:pos="567"/>
                <w:tab w:val="left" w:pos="1134"/>
                <w:tab w:val="left" w:pos="1701"/>
                <w:tab w:val="left" w:pos="2268"/>
              </w:tabs>
              <w:rPr>
                <w:rFonts w:eastAsia="SimSun"/>
                <w:sz w:val="26"/>
                <w:szCs w:val="26"/>
              </w:rPr>
            </w:pPr>
          </w:p>
        </w:tc>
      </w:tr>
      <w:tr w:rsidR="00CD129A" w:rsidRPr="005E5B15" w14:paraId="26FC2AB4" w14:textId="77777777" w:rsidTr="00FD650A">
        <w:trPr>
          <w:jc w:val="center"/>
        </w:trPr>
        <w:tc>
          <w:tcPr>
            <w:tcW w:w="2555" w:type="dxa"/>
            <w:shd w:val="clear" w:color="auto" w:fill="auto"/>
            <w:vAlign w:val="center"/>
          </w:tcPr>
          <w:p w14:paraId="6F23D9C8" w14:textId="77777777" w:rsidR="00CD129A" w:rsidRPr="005E5B15" w:rsidRDefault="00CD129A" w:rsidP="00CD129A">
            <w:pPr>
              <w:tabs>
                <w:tab w:val="left" w:pos="567"/>
                <w:tab w:val="left" w:pos="1134"/>
                <w:tab w:val="left" w:pos="1701"/>
                <w:tab w:val="left" w:pos="2268"/>
              </w:tabs>
              <w:jc w:val="center"/>
              <w:outlineLvl w:val="0"/>
              <w:rPr>
                <w:b/>
                <w:sz w:val="26"/>
                <w:szCs w:val="26"/>
              </w:rPr>
            </w:pPr>
            <w:r w:rsidRPr="005E5B15">
              <w:rPr>
                <w:b/>
                <w:sz w:val="26"/>
                <w:szCs w:val="26"/>
              </w:rPr>
              <w:t>Reconciliation</w:t>
            </w:r>
          </w:p>
        </w:tc>
        <w:tc>
          <w:tcPr>
            <w:tcW w:w="3939" w:type="dxa"/>
            <w:shd w:val="clear" w:color="auto" w:fill="auto"/>
            <w:vAlign w:val="center"/>
          </w:tcPr>
          <w:p w14:paraId="18270D5F" w14:textId="77777777" w:rsidR="00CD129A" w:rsidRDefault="00CD129A" w:rsidP="00CD129A">
            <w:r>
              <w:t xml:space="preserve">Mr. Manuel </w:t>
            </w:r>
            <w:proofErr w:type="spellStart"/>
            <w:r>
              <w:t>Añorga</w:t>
            </w:r>
            <w:proofErr w:type="spellEnd"/>
          </w:p>
          <w:p w14:paraId="2D38A9E3" w14:textId="77777777" w:rsidR="00CD129A" w:rsidRDefault="00CD129A" w:rsidP="00CD129A">
            <w:pPr>
              <w:ind w:left="72" w:hanging="90"/>
            </w:pPr>
            <w:r>
              <w:t>Title: VAS Manager</w:t>
            </w:r>
          </w:p>
          <w:p w14:paraId="71DA4207" w14:textId="77777777" w:rsidR="00CD129A" w:rsidRDefault="00CD129A" w:rsidP="00CD129A">
            <w:pPr>
              <w:ind w:left="72" w:hanging="90"/>
            </w:pPr>
            <w:r>
              <w:t>Mobile: +51 931067775</w:t>
            </w:r>
          </w:p>
          <w:p w14:paraId="441E0AB2" w14:textId="5D23FB34" w:rsidR="00CD129A" w:rsidRPr="005E5B15" w:rsidRDefault="00CD129A" w:rsidP="00CD129A">
            <w:pPr>
              <w:ind w:left="-46" w:right="-150" w:firstLine="28"/>
              <w:rPr>
                <w:sz w:val="26"/>
                <w:szCs w:val="26"/>
              </w:rPr>
            </w:pPr>
            <w:r>
              <w:t>Email: manuel.anorga@bitel.com.pe</w:t>
            </w:r>
          </w:p>
        </w:tc>
        <w:tc>
          <w:tcPr>
            <w:tcW w:w="3682" w:type="dxa"/>
            <w:shd w:val="clear" w:color="auto" w:fill="auto"/>
            <w:vAlign w:val="center"/>
          </w:tcPr>
          <w:p w14:paraId="0DE2DFDD" w14:textId="77777777" w:rsidR="00CD129A" w:rsidRPr="00B143EB" w:rsidRDefault="00CD129A" w:rsidP="00CD129A">
            <w:pPr>
              <w:ind w:left="72" w:hanging="90"/>
              <w:rPr>
                <w:sz w:val="26"/>
                <w:szCs w:val="26"/>
                <w:lang w:val="vi-VN"/>
              </w:rPr>
            </w:pPr>
            <w:r w:rsidRPr="005E5B15">
              <w:rPr>
                <w:sz w:val="26"/>
                <w:szCs w:val="26"/>
              </w:rPr>
              <w:t>M</w:t>
            </w:r>
            <w:r>
              <w:rPr>
                <w:sz w:val="26"/>
                <w:szCs w:val="26"/>
                <w:lang w:val="vi-VN"/>
              </w:rPr>
              <w:t>rs</w:t>
            </w:r>
            <w:r w:rsidRPr="005E5B15">
              <w:rPr>
                <w:sz w:val="26"/>
                <w:szCs w:val="26"/>
              </w:rPr>
              <w:t xml:space="preserve">. </w:t>
            </w:r>
            <w:r>
              <w:rPr>
                <w:sz w:val="26"/>
                <w:szCs w:val="26"/>
              </w:rPr>
              <w:t>Ta</w:t>
            </w:r>
            <w:r>
              <w:rPr>
                <w:sz w:val="26"/>
                <w:szCs w:val="26"/>
                <w:lang w:val="vi-VN"/>
              </w:rPr>
              <w:t xml:space="preserve"> Thi Thu Lan</w:t>
            </w:r>
          </w:p>
          <w:p w14:paraId="53B2CF71" w14:textId="77777777" w:rsidR="00CD129A" w:rsidRPr="00D27E38" w:rsidRDefault="00CD129A" w:rsidP="00CD129A">
            <w:pPr>
              <w:ind w:left="72" w:hanging="90"/>
              <w:rPr>
                <w:sz w:val="26"/>
                <w:szCs w:val="26"/>
                <w:lang w:val="vi-VN"/>
              </w:rPr>
            </w:pPr>
            <w:r w:rsidRPr="005E5B15">
              <w:rPr>
                <w:sz w:val="26"/>
                <w:szCs w:val="26"/>
              </w:rPr>
              <w:t xml:space="preserve">Title: </w:t>
            </w:r>
            <w:r>
              <w:rPr>
                <w:sz w:val="26"/>
                <w:szCs w:val="26"/>
                <w:lang w:val="vi-VN"/>
              </w:rPr>
              <w:t>C</w:t>
            </w:r>
            <w:proofErr w:type="spellStart"/>
            <w:r w:rsidRPr="00B143EB">
              <w:rPr>
                <w:sz w:val="26"/>
                <w:szCs w:val="26"/>
              </w:rPr>
              <w:t>hief</w:t>
            </w:r>
            <w:proofErr w:type="spellEnd"/>
            <w:r w:rsidRPr="00B143EB">
              <w:rPr>
                <w:sz w:val="26"/>
                <w:szCs w:val="26"/>
              </w:rPr>
              <w:t xml:space="preserve"> </w:t>
            </w:r>
            <w:r>
              <w:rPr>
                <w:sz w:val="26"/>
                <w:szCs w:val="26"/>
                <w:lang w:val="vi-VN"/>
              </w:rPr>
              <w:t>A</w:t>
            </w:r>
            <w:proofErr w:type="spellStart"/>
            <w:r w:rsidRPr="00B143EB">
              <w:rPr>
                <w:sz w:val="26"/>
                <w:szCs w:val="26"/>
              </w:rPr>
              <w:t>ccountant</w:t>
            </w:r>
            <w:proofErr w:type="spellEnd"/>
          </w:p>
          <w:p w14:paraId="0DCCF7B2" w14:textId="77777777" w:rsidR="00CD129A" w:rsidRPr="00E425D5" w:rsidRDefault="00CD129A" w:rsidP="00CD129A">
            <w:pPr>
              <w:ind w:left="72" w:hanging="90"/>
              <w:rPr>
                <w:sz w:val="26"/>
                <w:szCs w:val="26"/>
                <w:lang w:val="vi-VN"/>
              </w:rPr>
            </w:pPr>
            <w:r w:rsidRPr="005E5B15">
              <w:rPr>
                <w:sz w:val="26"/>
                <w:szCs w:val="26"/>
              </w:rPr>
              <w:t xml:space="preserve">Mobile: </w:t>
            </w:r>
            <w:r w:rsidRPr="00B143EB">
              <w:rPr>
                <w:sz w:val="26"/>
                <w:szCs w:val="26"/>
              </w:rPr>
              <w:t xml:space="preserve">+84 </w:t>
            </w:r>
            <w:r>
              <w:rPr>
                <w:sz w:val="26"/>
                <w:szCs w:val="26"/>
                <w:lang w:val="vi-VN"/>
              </w:rPr>
              <w:t>38 8801 263</w:t>
            </w:r>
          </w:p>
          <w:p w14:paraId="0B4732BF" w14:textId="77777777" w:rsidR="00CD129A" w:rsidRPr="00D27E38" w:rsidRDefault="00CD129A" w:rsidP="00CD129A">
            <w:pPr>
              <w:ind w:left="72" w:hanging="90"/>
              <w:jc w:val="both"/>
              <w:rPr>
                <w:sz w:val="26"/>
                <w:szCs w:val="26"/>
                <w:lang w:val="vi-VN"/>
              </w:rPr>
            </w:pPr>
            <w:r w:rsidRPr="005E5B15">
              <w:rPr>
                <w:sz w:val="26"/>
                <w:szCs w:val="26"/>
              </w:rPr>
              <w:t xml:space="preserve">Email: </w:t>
            </w:r>
            <w:r>
              <w:rPr>
                <w:sz w:val="26"/>
                <w:szCs w:val="26"/>
              </w:rPr>
              <w:t>admin</w:t>
            </w:r>
            <w:r w:rsidRPr="00B143EB">
              <w:rPr>
                <w:sz w:val="26"/>
                <w:szCs w:val="26"/>
              </w:rPr>
              <w:t>@arabicatech.vn</w:t>
            </w:r>
          </w:p>
          <w:p w14:paraId="0B751D92" w14:textId="4BA4D742" w:rsidR="00CD129A" w:rsidRPr="005E5B15" w:rsidRDefault="00CD129A" w:rsidP="00CD129A">
            <w:pPr>
              <w:tabs>
                <w:tab w:val="left" w:pos="567"/>
                <w:tab w:val="left" w:pos="1134"/>
                <w:tab w:val="left" w:pos="1701"/>
                <w:tab w:val="left" w:pos="2268"/>
              </w:tabs>
              <w:rPr>
                <w:rFonts w:eastAsia="SimSun"/>
                <w:sz w:val="26"/>
                <w:szCs w:val="26"/>
              </w:rPr>
            </w:pPr>
          </w:p>
        </w:tc>
      </w:tr>
      <w:tr w:rsidR="00CD129A" w:rsidRPr="005E5B15" w14:paraId="164CB2D8" w14:textId="77777777" w:rsidTr="00FD650A">
        <w:trPr>
          <w:trHeight w:val="1393"/>
          <w:jc w:val="center"/>
        </w:trPr>
        <w:tc>
          <w:tcPr>
            <w:tcW w:w="2555" w:type="dxa"/>
            <w:shd w:val="clear" w:color="auto" w:fill="auto"/>
            <w:vAlign w:val="center"/>
          </w:tcPr>
          <w:p w14:paraId="32FF0BDD" w14:textId="77777777" w:rsidR="00CD129A" w:rsidRPr="005E5B15" w:rsidRDefault="00CD129A" w:rsidP="00CD129A">
            <w:pPr>
              <w:tabs>
                <w:tab w:val="left" w:pos="567"/>
                <w:tab w:val="left" w:pos="1134"/>
                <w:tab w:val="left" w:pos="1701"/>
                <w:tab w:val="left" w:pos="2268"/>
              </w:tabs>
              <w:jc w:val="center"/>
              <w:outlineLvl w:val="0"/>
              <w:rPr>
                <w:b/>
                <w:sz w:val="26"/>
                <w:szCs w:val="26"/>
              </w:rPr>
            </w:pPr>
            <w:r w:rsidRPr="005E5B15">
              <w:rPr>
                <w:b/>
                <w:sz w:val="26"/>
                <w:szCs w:val="26"/>
              </w:rPr>
              <w:t>Finance Dept.</w:t>
            </w:r>
          </w:p>
        </w:tc>
        <w:tc>
          <w:tcPr>
            <w:tcW w:w="3939" w:type="dxa"/>
            <w:shd w:val="clear" w:color="auto" w:fill="auto"/>
            <w:vAlign w:val="center"/>
          </w:tcPr>
          <w:p w14:paraId="7D41088B" w14:textId="77777777" w:rsidR="00CD129A" w:rsidRDefault="00CD129A" w:rsidP="00CD129A">
            <w:r>
              <w:t xml:space="preserve">Mr. Manuel </w:t>
            </w:r>
            <w:proofErr w:type="spellStart"/>
            <w:r>
              <w:t>Añorga</w:t>
            </w:r>
            <w:proofErr w:type="spellEnd"/>
          </w:p>
          <w:p w14:paraId="42F1BFFF" w14:textId="77777777" w:rsidR="00CD129A" w:rsidRDefault="00CD129A" w:rsidP="00CD129A">
            <w:pPr>
              <w:ind w:left="72" w:hanging="90"/>
            </w:pPr>
            <w:r>
              <w:t>Title: VAS Manager</w:t>
            </w:r>
          </w:p>
          <w:p w14:paraId="4F5F6B15" w14:textId="77777777" w:rsidR="00CD129A" w:rsidRDefault="00CD129A" w:rsidP="00CD129A">
            <w:pPr>
              <w:ind w:left="72" w:hanging="90"/>
            </w:pPr>
            <w:r>
              <w:t>Mobile: +51 931067775</w:t>
            </w:r>
          </w:p>
          <w:p w14:paraId="76454551" w14:textId="1A9BEF7B" w:rsidR="00CD129A" w:rsidRPr="005E5B15" w:rsidRDefault="00CD129A" w:rsidP="00CD129A">
            <w:pPr>
              <w:ind w:left="72" w:hanging="90"/>
              <w:rPr>
                <w:sz w:val="26"/>
                <w:szCs w:val="26"/>
              </w:rPr>
            </w:pPr>
            <w:r>
              <w:t>Email: manuel.anorga@bitel.com.pe</w:t>
            </w:r>
          </w:p>
        </w:tc>
        <w:tc>
          <w:tcPr>
            <w:tcW w:w="3682" w:type="dxa"/>
            <w:shd w:val="clear" w:color="auto" w:fill="auto"/>
            <w:vAlign w:val="center"/>
          </w:tcPr>
          <w:p w14:paraId="5432BBB3" w14:textId="77777777" w:rsidR="00CD129A" w:rsidRPr="00B143EB" w:rsidRDefault="00CD129A" w:rsidP="00CD129A">
            <w:pPr>
              <w:ind w:left="72" w:hanging="90"/>
              <w:rPr>
                <w:sz w:val="26"/>
                <w:szCs w:val="26"/>
                <w:lang w:val="vi-VN"/>
              </w:rPr>
            </w:pPr>
            <w:r w:rsidRPr="005E5B15">
              <w:rPr>
                <w:sz w:val="26"/>
                <w:szCs w:val="26"/>
              </w:rPr>
              <w:t>M</w:t>
            </w:r>
            <w:r>
              <w:rPr>
                <w:sz w:val="26"/>
                <w:szCs w:val="26"/>
                <w:lang w:val="vi-VN"/>
              </w:rPr>
              <w:t>rs</w:t>
            </w:r>
            <w:r w:rsidRPr="005E5B15">
              <w:rPr>
                <w:sz w:val="26"/>
                <w:szCs w:val="26"/>
              </w:rPr>
              <w:t xml:space="preserve">. </w:t>
            </w:r>
            <w:r>
              <w:rPr>
                <w:sz w:val="26"/>
                <w:szCs w:val="26"/>
              </w:rPr>
              <w:t>Ta</w:t>
            </w:r>
            <w:r>
              <w:rPr>
                <w:sz w:val="26"/>
                <w:szCs w:val="26"/>
                <w:lang w:val="vi-VN"/>
              </w:rPr>
              <w:t xml:space="preserve"> Thi Thu Lan</w:t>
            </w:r>
          </w:p>
          <w:p w14:paraId="3957932D" w14:textId="77777777" w:rsidR="00CD129A" w:rsidRPr="00D27E38" w:rsidRDefault="00CD129A" w:rsidP="00CD129A">
            <w:pPr>
              <w:ind w:left="72" w:hanging="90"/>
              <w:rPr>
                <w:sz w:val="26"/>
                <w:szCs w:val="26"/>
                <w:lang w:val="vi-VN"/>
              </w:rPr>
            </w:pPr>
            <w:r w:rsidRPr="005E5B15">
              <w:rPr>
                <w:sz w:val="26"/>
                <w:szCs w:val="26"/>
              </w:rPr>
              <w:t xml:space="preserve">Title: </w:t>
            </w:r>
            <w:r>
              <w:rPr>
                <w:sz w:val="26"/>
                <w:szCs w:val="26"/>
                <w:lang w:val="vi-VN"/>
              </w:rPr>
              <w:t>C</w:t>
            </w:r>
            <w:proofErr w:type="spellStart"/>
            <w:r w:rsidRPr="00B143EB">
              <w:rPr>
                <w:sz w:val="26"/>
                <w:szCs w:val="26"/>
              </w:rPr>
              <w:t>hief</w:t>
            </w:r>
            <w:proofErr w:type="spellEnd"/>
            <w:r w:rsidRPr="00B143EB">
              <w:rPr>
                <w:sz w:val="26"/>
                <w:szCs w:val="26"/>
              </w:rPr>
              <w:t xml:space="preserve"> </w:t>
            </w:r>
            <w:r>
              <w:rPr>
                <w:sz w:val="26"/>
                <w:szCs w:val="26"/>
                <w:lang w:val="vi-VN"/>
              </w:rPr>
              <w:t>A</w:t>
            </w:r>
            <w:proofErr w:type="spellStart"/>
            <w:r w:rsidRPr="00B143EB">
              <w:rPr>
                <w:sz w:val="26"/>
                <w:szCs w:val="26"/>
              </w:rPr>
              <w:t>ccountant</w:t>
            </w:r>
            <w:proofErr w:type="spellEnd"/>
          </w:p>
          <w:p w14:paraId="6FB5F452" w14:textId="77777777" w:rsidR="00CD129A" w:rsidRPr="00D27E38" w:rsidRDefault="00CD129A" w:rsidP="00CD129A">
            <w:pPr>
              <w:ind w:left="72" w:hanging="90"/>
              <w:rPr>
                <w:sz w:val="26"/>
                <w:szCs w:val="26"/>
                <w:lang w:val="vi-VN"/>
              </w:rPr>
            </w:pPr>
            <w:r w:rsidRPr="005E5B15">
              <w:rPr>
                <w:sz w:val="26"/>
                <w:szCs w:val="26"/>
              </w:rPr>
              <w:t xml:space="preserve">Mobile: </w:t>
            </w:r>
            <w:r w:rsidRPr="00B143EB">
              <w:rPr>
                <w:sz w:val="26"/>
                <w:szCs w:val="26"/>
              </w:rPr>
              <w:t xml:space="preserve">+84 </w:t>
            </w:r>
            <w:r>
              <w:rPr>
                <w:sz w:val="26"/>
                <w:szCs w:val="26"/>
                <w:lang w:val="vi-VN"/>
              </w:rPr>
              <w:t>38 8801 263</w:t>
            </w:r>
          </w:p>
          <w:p w14:paraId="326AD8DD" w14:textId="77777777" w:rsidR="00CD129A" w:rsidRPr="00D27E38" w:rsidRDefault="00CD129A" w:rsidP="00CD129A">
            <w:pPr>
              <w:ind w:left="72" w:hanging="90"/>
              <w:jc w:val="both"/>
              <w:rPr>
                <w:sz w:val="26"/>
                <w:szCs w:val="26"/>
                <w:lang w:val="vi-VN"/>
              </w:rPr>
            </w:pPr>
            <w:r w:rsidRPr="005E5B15">
              <w:rPr>
                <w:sz w:val="26"/>
                <w:szCs w:val="26"/>
              </w:rPr>
              <w:t xml:space="preserve">Email: </w:t>
            </w:r>
            <w:r>
              <w:rPr>
                <w:sz w:val="26"/>
                <w:szCs w:val="26"/>
              </w:rPr>
              <w:t>admin</w:t>
            </w:r>
            <w:r w:rsidRPr="00B143EB">
              <w:rPr>
                <w:sz w:val="26"/>
                <w:szCs w:val="26"/>
              </w:rPr>
              <w:t>@arabicatech.vn</w:t>
            </w:r>
          </w:p>
          <w:p w14:paraId="714F9D26" w14:textId="45727D03" w:rsidR="00CD129A" w:rsidRPr="005E5B15" w:rsidRDefault="00CD129A" w:rsidP="00CD129A">
            <w:pPr>
              <w:ind w:hanging="18"/>
              <w:rPr>
                <w:rFonts w:eastAsia="SimSun"/>
                <w:sz w:val="26"/>
                <w:szCs w:val="26"/>
              </w:rPr>
            </w:pPr>
          </w:p>
        </w:tc>
      </w:tr>
    </w:tbl>
    <w:p w14:paraId="1AAC851B" w14:textId="77777777" w:rsidR="00E64CC2" w:rsidRDefault="00E64CC2" w:rsidP="00C0631A">
      <w:pPr>
        <w:rPr>
          <w:ins w:id="56" w:author="Diana Carolina Figueroa Salazar" w:date="2021-11-22T15:08:00Z"/>
          <w:lang w:val="fr-FR"/>
        </w:rPr>
      </w:pPr>
    </w:p>
    <w:p w14:paraId="2E667756" w14:textId="77777777" w:rsidR="001B53D8" w:rsidRDefault="001B53D8" w:rsidP="00C0631A">
      <w:pPr>
        <w:rPr>
          <w:ins w:id="57" w:author="Diana Carolina Figueroa Salazar" w:date="2021-11-22T15:08:00Z"/>
          <w:lang w:val="fr-FR"/>
        </w:rPr>
      </w:pPr>
    </w:p>
    <w:p w14:paraId="3CDFF85F" w14:textId="77777777" w:rsidR="001B53D8" w:rsidRDefault="001B53D8" w:rsidP="00C0631A">
      <w:pPr>
        <w:rPr>
          <w:ins w:id="58" w:author="Diana Carolina Figueroa Salazar" w:date="2021-11-22T15:08:00Z"/>
          <w:lang w:val="fr-FR"/>
        </w:rPr>
      </w:pPr>
    </w:p>
    <w:p w14:paraId="714CC4AD" w14:textId="77777777" w:rsidR="001B53D8" w:rsidRDefault="001B53D8" w:rsidP="00C0631A">
      <w:pPr>
        <w:rPr>
          <w:ins w:id="59" w:author="Diana Carolina Figueroa Salazar" w:date="2021-11-22T15:08:00Z"/>
          <w:lang w:val="fr-FR"/>
        </w:rPr>
      </w:pPr>
    </w:p>
    <w:p w14:paraId="1EC85666" w14:textId="77777777" w:rsidR="001B53D8" w:rsidRPr="00AE038E" w:rsidRDefault="001B53D8" w:rsidP="00C0631A">
      <w:pPr>
        <w:rPr>
          <w:lang w:val="fr-FR"/>
        </w:rPr>
      </w:pPr>
    </w:p>
    <w:tbl>
      <w:tblPr>
        <w:tblW w:w="9522" w:type="dxa"/>
        <w:jc w:val="center"/>
        <w:tblLook w:val="0000" w:firstRow="0" w:lastRow="0" w:firstColumn="0" w:lastColumn="0" w:noHBand="0" w:noVBand="0"/>
      </w:tblPr>
      <w:tblGrid>
        <w:gridCol w:w="4892"/>
        <w:gridCol w:w="4630"/>
      </w:tblGrid>
      <w:tr w:rsidR="00FE33ED" w:rsidRPr="00AE038E" w14:paraId="3EF4CFD6" w14:textId="77777777" w:rsidTr="0003554A">
        <w:trPr>
          <w:jc w:val="center"/>
        </w:trPr>
        <w:tc>
          <w:tcPr>
            <w:tcW w:w="4892" w:type="dxa"/>
          </w:tcPr>
          <w:p w14:paraId="75C1007E" w14:textId="116373D5" w:rsidR="00FE33ED" w:rsidRPr="00AE038E" w:rsidRDefault="00FE33ED" w:rsidP="00FE33ED">
            <w:pPr>
              <w:widowControl w:val="0"/>
              <w:spacing w:line="276" w:lineRule="auto"/>
              <w:rPr>
                <w:sz w:val="26"/>
                <w:szCs w:val="26"/>
              </w:rPr>
            </w:pPr>
          </w:p>
          <w:p w14:paraId="083CD94A" w14:textId="77777777" w:rsidR="00FE33ED" w:rsidRPr="00AE038E" w:rsidRDefault="00FE33ED" w:rsidP="00FE33ED">
            <w:pPr>
              <w:widowControl w:val="0"/>
              <w:spacing w:line="276" w:lineRule="auto"/>
              <w:jc w:val="center"/>
              <w:rPr>
                <w:b/>
                <w:bCs/>
                <w:sz w:val="26"/>
                <w:szCs w:val="26"/>
              </w:rPr>
            </w:pPr>
            <w:r w:rsidRPr="00AE038E">
              <w:rPr>
                <w:b/>
                <w:bCs/>
                <w:sz w:val="26"/>
                <w:szCs w:val="26"/>
              </w:rPr>
              <w:t xml:space="preserve">FOR AND ON BEHALF OF </w:t>
            </w:r>
          </w:p>
          <w:p w14:paraId="21689492" w14:textId="77777777" w:rsidR="00FE33ED" w:rsidRDefault="00FE33ED" w:rsidP="00FE33ED">
            <w:pPr>
              <w:widowControl w:val="0"/>
              <w:spacing w:line="276" w:lineRule="auto"/>
              <w:jc w:val="center"/>
              <w:rPr>
                <w:b/>
                <w:sz w:val="26"/>
                <w:szCs w:val="26"/>
              </w:rPr>
            </w:pPr>
            <w:r w:rsidRPr="00AE038E">
              <w:rPr>
                <w:b/>
                <w:bCs/>
                <w:sz w:val="26"/>
                <w:szCs w:val="26"/>
              </w:rPr>
              <w:t>THE OPERATOR</w:t>
            </w:r>
          </w:p>
          <w:p w14:paraId="645B1C3F" w14:textId="405F418A" w:rsidR="00FE33ED" w:rsidRPr="00AE038E" w:rsidRDefault="00FE33ED" w:rsidP="00FE33ED">
            <w:pPr>
              <w:rPr>
                <w:b/>
                <w:sz w:val="26"/>
                <w:szCs w:val="26"/>
              </w:rPr>
            </w:pPr>
            <w:r>
              <w:rPr>
                <w:b/>
                <w:sz w:val="26"/>
                <w:szCs w:val="26"/>
              </w:rPr>
              <w:t xml:space="preserve">             </w:t>
            </w:r>
            <w:proofErr w:type="spellStart"/>
            <w:r w:rsidRPr="001E2FA0">
              <w:rPr>
                <w:b/>
                <w:sz w:val="26"/>
                <w:szCs w:val="26"/>
              </w:rPr>
              <w:t>Mr</w:t>
            </w:r>
            <w:proofErr w:type="spellEnd"/>
            <w:r w:rsidRPr="001E2FA0">
              <w:rPr>
                <w:b/>
                <w:sz w:val="26"/>
                <w:szCs w:val="26"/>
                <w:lang w:val="vi-VN"/>
              </w:rPr>
              <w:t xml:space="preserve">. </w:t>
            </w:r>
            <w:r w:rsidRPr="000B673F">
              <w:rPr>
                <w:b/>
                <w:sz w:val="26"/>
                <w:szCs w:val="26"/>
              </w:rPr>
              <w:t>NGUYEN CHI TUAN</w:t>
            </w:r>
          </w:p>
        </w:tc>
        <w:tc>
          <w:tcPr>
            <w:tcW w:w="4630" w:type="dxa"/>
          </w:tcPr>
          <w:p w14:paraId="4883E5A7" w14:textId="77777777" w:rsidR="00FE33ED" w:rsidRPr="00AE038E" w:rsidRDefault="00FE33ED" w:rsidP="00FE33ED">
            <w:pPr>
              <w:widowControl w:val="0"/>
              <w:spacing w:line="276" w:lineRule="auto"/>
              <w:jc w:val="center"/>
              <w:rPr>
                <w:b/>
                <w:bCs/>
                <w:sz w:val="26"/>
                <w:szCs w:val="26"/>
              </w:rPr>
            </w:pPr>
          </w:p>
          <w:p w14:paraId="070E1CD3" w14:textId="77777777" w:rsidR="00FE33ED" w:rsidRPr="00AE038E" w:rsidRDefault="00FE33ED" w:rsidP="00FE33ED">
            <w:pPr>
              <w:widowControl w:val="0"/>
              <w:spacing w:line="276" w:lineRule="auto"/>
              <w:jc w:val="center"/>
              <w:rPr>
                <w:b/>
                <w:bCs/>
                <w:sz w:val="26"/>
                <w:szCs w:val="26"/>
              </w:rPr>
            </w:pPr>
            <w:r w:rsidRPr="00AE038E">
              <w:rPr>
                <w:b/>
                <w:bCs/>
                <w:sz w:val="26"/>
                <w:szCs w:val="26"/>
              </w:rPr>
              <w:t xml:space="preserve">FOR AND ON BEHALF OF </w:t>
            </w:r>
          </w:p>
          <w:p w14:paraId="4374865F" w14:textId="77777777" w:rsidR="00FE33ED" w:rsidRDefault="00FE33ED" w:rsidP="00FE33ED">
            <w:pPr>
              <w:widowControl w:val="0"/>
              <w:spacing w:line="276" w:lineRule="auto"/>
              <w:jc w:val="center"/>
              <w:rPr>
                <w:b/>
                <w:bCs/>
                <w:sz w:val="26"/>
                <w:szCs w:val="26"/>
              </w:rPr>
            </w:pPr>
            <w:r w:rsidRPr="00AE038E">
              <w:rPr>
                <w:b/>
                <w:bCs/>
                <w:sz w:val="26"/>
                <w:szCs w:val="26"/>
              </w:rPr>
              <w:t>THE SUPPLIER</w:t>
            </w:r>
          </w:p>
          <w:p w14:paraId="05418E18" w14:textId="702FD90D" w:rsidR="00FE33ED" w:rsidRPr="00AE038E" w:rsidRDefault="00FE33ED" w:rsidP="00FE33ED">
            <w:pPr>
              <w:rPr>
                <w:b/>
                <w:bCs/>
                <w:sz w:val="26"/>
                <w:szCs w:val="26"/>
              </w:rPr>
            </w:pPr>
            <w:r>
              <w:rPr>
                <w:b/>
                <w:sz w:val="26"/>
                <w:szCs w:val="26"/>
                <w:lang w:val="en-GB"/>
              </w:rPr>
              <w:t xml:space="preserve">          </w:t>
            </w:r>
            <w:r w:rsidRPr="005E2F7D">
              <w:rPr>
                <w:b/>
                <w:sz w:val="26"/>
                <w:szCs w:val="26"/>
                <w:lang w:val="en-GB"/>
              </w:rPr>
              <w:t>M</w:t>
            </w:r>
            <w:r>
              <w:rPr>
                <w:b/>
                <w:sz w:val="26"/>
                <w:szCs w:val="26"/>
                <w:lang w:val="en-GB"/>
              </w:rPr>
              <w:t>r</w:t>
            </w:r>
            <w:r w:rsidRPr="005E2F7D">
              <w:rPr>
                <w:b/>
                <w:sz w:val="26"/>
                <w:szCs w:val="26"/>
                <w:lang w:val="en-GB"/>
              </w:rPr>
              <w:t xml:space="preserve">. </w:t>
            </w:r>
            <w:r>
              <w:rPr>
                <w:b/>
                <w:sz w:val="26"/>
                <w:szCs w:val="26"/>
                <w:lang w:val="en-GB"/>
              </w:rPr>
              <w:t>HOANG</w:t>
            </w:r>
            <w:r>
              <w:rPr>
                <w:b/>
                <w:sz w:val="26"/>
                <w:szCs w:val="26"/>
                <w:lang w:val="vi-VN"/>
              </w:rPr>
              <w:t xml:space="preserve"> XUAN MANH</w:t>
            </w:r>
          </w:p>
        </w:tc>
      </w:tr>
    </w:tbl>
    <w:p w14:paraId="50D62985" w14:textId="77777777" w:rsidR="000B7FAF" w:rsidRPr="00AE038E" w:rsidRDefault="000B7FAF" w:rsidP="00C0631A"/>
    <w:p w14:paraId="556F4C15" w14:textId="4D747280" w:rsidR="00E64CC2" w:rsidRPr="00443702" w:rsidRDefault="00E64CC2" w:rsidP="00443702">
      <w:pPr>
        <w:spacing w:after="200" w:line="276" w:lineRule="auto"/>
        <w:rPr>
          <w:b/>
        </w:rPr>
      </w:pPr>
    </w:p>
    <w:sectPr w:rsidR="00E64CC2" w:rsidRPr="00443702" w:rsidSect="00772961">
      <w:footerReference w:type="default" r:id="rId16"/>
      <w:pgSz w:w="11907" w:h="16839" w:code="9"/>
      <w:pgMar w:top="1418" w:right="851" w:bottom="1134" w:left="1985" w:header="510" w:footer="51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Diana Carolina Figueroa Salazar" w:date="2021-11-22T15:06:00Z" w:initials="DCFS">
    <w:p w14:paraId="0FFE9CE4" w14:textId="65E54A0F" w:rsidR="001B53D8" w:rsidRPr="001B53D8" w:rsidRDefault="001B53D8">
      <w:pPr>
        <w:pStyle w:val="Textocomentario"/>
        <w:rPr>
          <w:b/>
          <w:color w:val="FF0000"/>
          <w:lang w:val="es-PE"/>
        </w:rPr>
      </w:pPr>
      <w:r>
        <w:rPr>
          <w:rStyle w:val="Refdecomentario"/>
        </w:rPr>
        <w:annotationRef/>
      </w:r>
      <w:r w:rsidR="00634D0E" w:rsidRPr="001B53D8">
        <w:rPr>
          <w:b/>
          <w:noProof/>
          <w:color w:val="FF0000"/>
          <w:lang w:val="es-PE"/>
        </w:rPr>
        <w:t xml:space="preserve">La fecha señalada debe coincidir con la fecha de suscripción del presente Contrato y sus Anexos.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FE9CE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14B3B" w14:textId="77777777" w:rsidR="00D47DCB" w:rsidRDefault="00D47DCB">
      <w:r>
        <w:separator/>
      </w:r>
    </w:p>
  </w:endnote>
  <w:endnote w:type="continuationSeparator" w:id="0">
    <w:p w14:paraId="634C75FA" w14:textId="77777777" w:rsidR="00D47DCB" w:rsidRDefault="00D4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alibri"/>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Times New Roman Gra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D7C7" w14:textId="77777777" w:rsidR="0003554A" w:rsidRDefault="0003554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C8BD2B" w14:textId="77777777" w:rsidR="0003554A" w:rsidRDefault="0003554A">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5FD1D" w14:textId="77777777" w:rsidR="0003554A" w:rsidRDefault="0003554A">
    <w:pPr>
      <w:pStyle w:val="Piedepgina"/>
      <w:jc w:val="right"/>
    </w:pPr>
    <w:r>
      <w:t xml:space="preserve">Page | </w:t>
    </w:r>
    <w:r>
      <w:fldChar w:fldCharType="begin"/>
    </w:r>
    <w:r>
      <w:instrText xml:space="preserve"> PAGE   \* MERGEFORMAT </w:instrText>
    </w:r>
    <w:r>
      <w:fldChar w:fldCharType="separate"/>
    </w:r>
    <w:r>
      <w:rPr>
        <w:noProof/>
      </w:rPr>
      <w:t>8</w:t>
    </w:r>
    <w:r>
      <w:rPr>
        <w:noProof/>
      </w:rPr>
      <w:fldChar w:fldCharType="end"/>
    </w:r>
  </w:p>
  <w:p w14:paraId="2F0C044C" w14:textId="77777777" w:rsidR="0003554A" w:rsidRDefault="0003554A">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745311"/>
      <w:docPartObj>
        <w:docPartGallery w:val="Page Numbers (Bottom of Page)"/>
        <w:docPartUnique/>
      </w:docPartObj>
    </w:sdtPr>
    <w:sdtEndPr>
      <w:rPr>
        <w:rFonts w:ascii="Times New Roman" w:hAnsi="Times New Roman"/>
      </w:rPr>
    </w:sdtEndPr>
    <w:sdtContent>
      <w:p w14:paraId="492826DB" w14:textId="6E7AD7C7" w:rsidR="0003554A" w:rsidRPr="00DC0EBB" w:rsidRDefault="0003554A">
        <w:pPr>
          <w:pStyle w:val="Piedepgina"/>
          <w:jc w:val="right"/>
          <w:rPr>
            <w:rFonts w:ascii="Times New Roman" w:hAnsi="Times New Roman"/>
          </w:rPr>
        </w:pPr>
        <w:r w:rsidRPr="00DC0EBB">
          <w:rPr>
            <w:rFonts w:ascii="Times New Roman" w:hAnsi="Times New Roman"/>
          </w:rPr>
          <w:t xml:space="preserve">Page | </w:t>
        </w:r>
        <w:r w:rsidRPr="00DC0EBB">
          <w:rPr>
            <w:rFonts w:ascii="Times New Roman" w:hAnsi="Times New Roman"/>
          </w:rPr>
          <w:fldChar w:fldCharType="begin"/>
        </w:r>
        <w:r w:rsidRPr="00DC0EBB">
          <w:rPr>
            <w:rFonts w:ascii="Times New Roman" w:hAnsi="Times New Roman"/>
          </w:rPr>
          <w:instrText xml:space="preserve"> PAGE   \* MERGEFORMAT </w:instrText>
        </w:r>
        <w:r w:rsidRPr="00DC0EBB">
          <w:rPr>
            <w:rFonts w:ascii="Times New Roman" w:hAnsi="Times New Roman"/>
          </w:rPr>
          <w:fldChar w:fldCharType="separate"/>
        </w:r>
        <w:r w:rsidR="000869AC">
          <w:rPr>
            <w:rFonts w:ascii="Times New Roman" w:hAnsi="Times New Roman"/>
            <w:noProof/>
          </w:rPr>
          <w:t>6</w:t>
        </w:r>
        <w:r w:rsidRPr="00DC0EBB">
          <w:rPr>
            <w:rFonts w:ascii="Times New Roman" w:hAnsi="Times New Roman"/>
            <w:noProof/>
          </w:rPr>
          <w:fldChar w:fldCharType="end"/>
        </w:r>
      </w:p>
    </w:sdtContent>
  </w:sdt>
  <w:p w14:paraId="24677BF2" w14:textId="77777777" w:rsidR="0003554A" w:rsidRPr="00905F64" w:rsidRDefault="0003554A" w:rsidP="00B04CA7">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3C3F" w14:textId="77777777" w:rsidR="0003554A" w:rsidRPr="00FA5D9A" w:rsidRDefault="0003554A" w:rsidP="00FA5D9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7BBA0" w14:textId="77777777" w:rsidR="00D47DCB" w:rsidRDefault="00D47DCB">
      <w:r>
        <w:separator/>
      </w:r>
    </w:p>
  </w:footnote>
  <w:footnote w:type="continuationSeparator" w:id="0">
    <w:p w14:paraId="18914704" w14:textId="77777777" w:rsidR="00D47DCB" w:rsidRDefault="00D47D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9BED" w14:textId="77777777" w:rsidR="0003554A" w:rsidRDefault="0003554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0367"/>
    <w:multiLevelType w:val="hybridMultilevel"/>
    <w:tmpl w:val="753C1368"/>
    <w:lvl w:ilvl="0" w:tplc="EBF0FDC8">
      <w:numFmt w:val="bullet"/>
      <w:lvlText w:val="-"/>
      <w:lvlJc w:val="left"/>
      <w:pPr>
        <w:ind w:left="464" w:hanging="361"/>
      </w:pPr>
      <w:rPr>
        <w:rFonts w:ascii="Times New Roman" w:eastAsia="Times New Roman" w:hAnsi="Times New Roman" w:cs="Times New Roman" w:hint="default"/>
        <w:w w:val="100"/>
        <w:sz w:val="22"/>
        <w:szCs w:val="22"/>
        <w:lang w:val="en-US" w:eastAsia="en-US" w:bidi="en-US"/>
      </w:rPr>
    </w:lvl>
    <w:lvl w:ilvl="1" w:tplc="93B89C90">
      <w:numFmt w:val="bullet"/>
      <w:lvlText w:val="o"/>
      <w:lvlJc w:val="left"/>
      <w:pPr>
        <w:ind w:left="1184" w:hanging="360"/>
      </w:pPr>
      <w:rPr>
        <w:rFonts w:ascii="Courier New" w:eastAsia="Courier New" w:hAnsi="Courier New" w:cs="Courier New" w:hint="default"/>
        <w:w w:val="100"/>
        <w:sz w:val="22"/>
        <w:szCs w:val="22"/>
        <w:lang w:val="en-US" w:eastAsia="en-US" w:bidi="en-US"/>
      </w:rPr>
    </w:lvl>
    <w:lvl w:ilvl="2" w:tplc="B3F09190">
      <w:numFmt w:val="bullet"/>
      <w:lvlText w:val="•"/>
      <w:lvlJc w:val="left"/>
      <w:pPr>
        <w:ind w:left="2113" w:hanging="360"/>
      </w:pPr>
      <w:rPr>
        <w:rFonts w:hint="default"/>
        <w:lang w:val="en-US" w:eastAsia="en-US" w:bidi="en-US"/>
      </w:rPr>
    </w:lvl>
    <w:lvl w:ilvl="3" w:tplc="E4D6A192">
      <w:numFmt w:val="bullet"/>
      <w:lvlText w:val="•"/>
      <w:lvlJc w:val="left"/>
      <w:pPr>
        <w:ind w:left="3046" w:hanging="360"/>
      </w:pPr>
      <w:rPr>
        <w:rFonts w:hint="default"/>
        <w:lang w:val="en-US" w:eastAsia="en-US" w:bidi="en-US"/>
      </w:rPr>
    </w:lvl>
    <w:lvl w:ilvl="4" w:tplc="EF5C54E2">
      <w:numFmt w:val="bullet"/>
      <w:lvlText w:val="•"/>
      <w:lvlJc w:val="left"/>
      <w:pPr>
        <w:ind w:left="3980" w:hanging="360"/>
      </w:pPr>
      <w:rPr>
        <w:rFonts w:hint="default"/>
        <w:lang w:val="en-US" w:eastAsia="en-US" w:bidi="en-US"/>
      </w:rPr>
    </w:lvl>
    <w:lvl w:ilvl="5" w:tplc="BB6A5370">
      <w:numFmt w:val="bullet"/>
      <w:lvlText w:val="•"/>
      <w:lvlJc w:val="left"/>
      <w:pPr>
        <w:ind w:left="4913" w:hanging="360"/>
      </w:pPr>
      <w:rPr>
        <w:rFonts w:hint="default"/>
        <w:lang w:val="en-US" w:eastAsia="en-US" w:bidi="en-US"/>
      </w:rPr>
    </w:lvl>
    <w:lvl w:ilvl="6" w:tplc="66B251FA">
      <w:numFmt w:val="bullet"/>
      <w:lvlText w:val="•"/>
      <w:lvlJc w:val="left"/>
      <w:pPr>
        <w:ind w:left="5846" w:hanging="360"/>
      </w:pPr>
      <w:rPr>
        <w:rFonts w:hint="default"/>
        <w:lang w:val="en-US" w:eastAsia="en-US" w:bidi="en-US"/>
      </w:rPr>
    </w:lvl>
    <w:lvl w:ilvl="7" w:tplc="487C105A">
      <w:numFmt w:val="bullet"/>
      <w:lvlText w:val="•"/>
      <w:lvlJc w:val="left"/>
      <w:pPr>
        <w:ind w:left="6780" w:hanging="360"/>
      </w:pPr>
      <w:rPr>
        <w:rFonts w:hint="default"/>
        <w:lang w:val="en-US" w:eastAsia="en-US" w:bidi="en-US"/>
      </w:rPr>
    </w:lvl>
    <w:lvl w:ilvl="8" w:tplc="AAFAC080">
      <w:numFmt w:val="bullet"/>
      <w:lvlText w:val="•"/>
      <w:lvlJc w:val="left"/>
      <w:pPr>
        <w:ind w:left="7713" w:hanging="360"/>
      </w:pPr>
      <w:rPr>
        <w:rFonts w:hint="default"/>
        <w:lang w:val="en-US" w:eastAsia="en-US" w:bidi="en-US"/>
      </w:rPr>
    </w:lvl>
  </w:abstractNum>
  <w:abstractNum w:abstractNumId="1" w15:restartNumberingAfterBreak="0">
    <w:nsid w:val="051531BF"/>
    <w:multiLevelType w:val="hybridMultilevel"/>
    <w:tmpl w:val="4F1A2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53267"/>
    <w:multiLevelType w:val="hybridMultilevel"/>
    <w:tmpl w:val="A41C6648"/>
    <w:lvl w:ilvl="0" w:tplc="5E36AFD8">
      <w:start w:val="1"/>
      <w:numFmt w:val="decimal"/>
      <w:lvlText w:val="5.%1"/>
      <w:lvlJc w:val="left"/>
      <w:pPr>
        <w:ind w:left="36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91543"/>
    <w:multiLevelType w:val="hybridMultilevel"/>
    <w:tmpl w:val="0D94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93FDD"/>
    <w:multiLevelType w:val="hybridMultilevel"/>
    <w:tmpl w:val="9842B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074FF"/>
    <w:multiLevelType w:val="hybridMultilevel"/>
    <w:tmpl w:val="66A06C2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F13280"/>
    <w:multiLevelType w:val="hybridMultilevel"/>
    <w:tmpl w:val="375ACE8C"/>
    <w:lvl w:ilvl="0" w:tplc="7FF424B6">
      <w:start w:val="1"/>
      <w:numFmt w:val="decimal"/>
      <w:lvlText w:val="%1."/>
      <w:lvlJc w:val="left"/>
      <w:pPr>
        <w:tabs>
          <w:tab w:val="num" w:pos="720"/>
        </w:tabs>
        <w:ind w:left="720" w:hanging="360"/>
      </w:pPr>
    </w:lvl>
    <w:lvl w:ilvl="1" w:tplc="C3C050BC" w:tentative="1">
      <w:start w:val="1"/>
      <w:numFmt w:val="decimal"/>
      <w:lvlText w:val="%2."/>
      <w:lvlJc w:val="left"/>
      <w:pPr>
        <w:tabs>
          <w:tab w:val="num" w:pos="1440"/>
        </w:tabs>
        <w:ind w:left="1440" w:hanging="360"/>
      </w:pPr>
    </w:lvl>
    <w:lvl w:ilvl="2" w:tplc="AB3CA8F2" w:tentative="1">
      <w:start w:val="1"/>
      <w:numFmt w:val="decimal"/>
      <w:lvlText w:val="%3."/>
      <w:lvlJc w:val="left"/>
      <w:pPr>
        <w:tabs>
          <w:tab w:val="num" w:pos="2160"/>
        </w:tabs>
        <w:ind w:left="2160" w:hanging="360"/>
      </w:pPr>
    </w:lvl>
    <w:lvl w:ilvl="3" w:tplc="F0300C4E" w:tentative="1">
      <w:start w:val="1"/>
      <w:numFmt w:val="decimal"/>
      <w:lvlText w:val="%4."/>
      <w:lvlJc w:val="left"/>
      <w:pPr>
        <w:tabs>
          <w:tab w:val="num" w:pos="2880"/>
        </w:tabs>
        <w:ind w:left="2880" w:hanging="360"/>
      </w:pPr>
    </w:lvl>
    <w:lvl w:ilvl="4" w:tplc="4C0A9864" w:tentative="1">
      <w:start w:val="1"/>
      <w:numFmt w:val="decimal"/>
      <w:lvlText w:val="%5."/>
      <w:lvlJc w:val="left"/>
      <w:pPr>
        <w:tabs>
          <w:tab w:val="num" w:pos="3600"/>
        </w:tabs>
        <w:ind w:left="3600" w:hanging="360"/>
      </w:pPr>
    </w:lvl>
    <w:lvl w:ilvl="5" w:tplc="DF6CD7E6" w:tentative="1">
      <w:start w:val="1"/>
      <w:numFmt w:val="decimal"/>
      <w:lvlText w:val="%6."/>
      <w:lvlJc w:val="left"/>
      <w:pPr>
        <w:tabs>
          <w:tab w:val="num" w:pos="4320"/>
        </w:tabs>
        <w:ind w:left="4320" w:hanging="360"/>
      </w:pPr>
    </w:lvl>
    <w:lvl w:ilvl="6" w:tplc="54883890" w:tentative="1">
      <w:start w:val="1"/>
      <w:numFmt w:val="decimal"/>
      <w:lvlText w:val="%7."/>
      <w:lvlJc w:val="left"/>
      <w:pPr>
        <w:tabs>
          <w:tab w:val="num" w:pos="5040"/>
        </w:tabs>
        <w:ind w:left="5040" w:hanging="360"/>
      </w:pPr>
    </w:lvl>
    <w:lvl w:ilvl="7" w:tplc="5B229F72" w:tentative="1">
      <w:start w:val="1"/>
      <w:numFmt w:val="decimal"/>
      <w:lvlText w:val="%8."/>
      <w:lvlJc w:val="left"/>
      <w:pPr>
        <w:tabs>
          <w:tab w:val="num" w:pos="5760"/>
        </w:tabs>
        <w:ind w:left="5760" w:hanging="360"/>
      </w:pPr>
    </w:lvl>
    <w:lvl w:ilvl="8" w:tplc="83AE1972" w:tentative="1">
      <w:start w:val="1"/>
      <w:numFmt w:val="decimal"/>
      <w:lvlText w:val="%9."/>
      <w:lvlJc w:val="left"/>
      <w:pPr>
        <w:tabs>
          <w:tab w:val="num" w:pos="6480"/>
        </w:tabs>
        <w:ind w:left="6480" w:hanging="360"/>
      </w:pPr>
    </w:lvl>
  </w:abstractNum>
  <w:abstractNum w:abstractNumId="7" w15:restartNumberingAfterBreak="0">
    <w:nsid w:val="20AD49B5"/>
    <w:multiLevelType w:val="multilevel"/>
    <w:tmpl w:val="CFD23870"/>
    <w:lvl w:ilvl="0">
      <w:start w:val="2"/>
      <w:numFmt w:val="decimal"/>
      <w:lvlText w:val="%1"/>
      <w:lvlJc w:val="left"/>
      <w:pPr>
        <w:ind w:left="360" w:hanging="360"/>
      </w:pPr>
      <w:rPr>
        <w:rFonts w:hint="default"/>
      </w:rPr>
    </w:lvl>
    <w:lvl w:ilvl="1">
      <w:start w:val="1"/>
      <w:numFmt w:val="decimal"/>
      <w:lvlText w:val="3.%2"/>
      <w:lvlJc w:val="left"/>
      <w:pPr>
        <w:ind w:left="540" w:hanging="36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34D09CE"/>
    <w:multiLevelType w:val="hybridMultilevel"/>
    <w:tmpl w:val="95846EBA"/>
    <w:lvl w:ilvl="0" w:tplc="6D28219C">
      <w:start w:val="1"/>
      <w:numFmt w:val="bullet"/>
      <w:lvlText w:val="•"/>
      <w:lvlJc w:val="left"/>
      <w:pPr>
        <w:tabs>
          <w:tab w:val="num" w:pos="720"/>
        </w:tabs>
        <w:ind w:left="720" w:hanging="360"/>
      </w:pPr>
      <w:rPr>
        <w:rFonts w:ascii="Times New Roman" w:hAnsi="Times New Roman" w:hint="default"/>
      </w:rPr>
    </w:lvl>
    <w:lvl w:ilvl="1" w:tplc="A7448AAE" w:tentative="1">
      <w:start w:val="1"/>
      <w:numFmt w:val="bullet"/>
      <w:lvlText w:val="•"/>
      <w:lvlJc w:val="left"/>
      <w:pPr>
        <w:tabs>
          <w:tab w:val="num" w:pos="1440"/>
        </w:tabs>
        <w:ind w:left="1440" w:hanging="360"/>
      </w:pPr>
      <w:rPr>
        <w:rFonts w:ascii="Times New Roman" w:hAnsi="Times New Roman" w:hint="default"/>
      </w:rPr>
    </w:lvl>
    <w:lvl w:ilvl="2" w:tplc="A78E9E4C" w:tentative="1">
      <w:start w:val="1"/>
      <w:numFmt w:val="bullet"/>
      <w:lvlText w:val="•"/>
      <w:lvlJc w:val="left"/>
      <w:pPr>
        <w:tabs>
          <w:tab w:val="num" w:pos="2160"/>
        </w:tabs>
        <w:ind w:left="2160" w:hanging="360"/>
      </w:pPr>
      <w:rPr>
        <w:rFonts w:ascii="Times New Roman" w:hAnsi="Times New Roman" w:hint="default"/>
      </w:rPr>
    </w:lvl>
    <w:lvl w:ilvl="3" w:tplc="3E68871E" w:tentative="1">
      <w:start w:val="1"/>
      <w:numFmt w:val="bullet"/>
      <w:lvlText w:val="•"/>
      <w:lvlJc w:val="left"/>
      <w:pPr>
        <w:tabs>
          <w:tab w:val="num" w:pos="2880"/>
        </w:tabs>
        <w:ind w:left="2880" w:hanging="360"/>
      </w:pPr>
      <w:rPr>
        <w:rFonts w:ascii="Times New Roman" w:hAnsi="Times New Roman" w:hint="default"/>
      </w:rPr>
    </w:lvl>
    <w:lvl w:ilvl="4" w:tplc="10C6C456" w:tentative="1">
      <w:start w:val="1"/>
      <w:numFmt w:val="bullet"/>
      <w:lvlText w:val="•"/>
      <w:lvlJc w:val="left"/>
      <w:pPr>
        <w:tabs>
          <w:tab w:val="num" w:pos="3600"/>
        </w:tabs>
        <w:ind w:left="3600" w:hanging="360"/>
      </w:pPr>
      <w:rPr>
        <w:rFonts w:ascii="Times New Roman" w:hAnsi="Times New Roman" w:hint="default"/>
      </w:rPr>
    </w:lvl>
    <w:lvl w:ilvl="5" w:tplc="CACEBCA0" w:tentative="1">
      <w:start w:val="1"/>
      <w:numFmt w:val="bullet"/>
      <w:lvlText w:val="•"/>
      <w:lvlJc w:val="left"/>
      <w:pPr>
        <w:tabs>
          <w:tab w:val="num" w:pos="4320"/>
        </w:tabs>
        <w:ind w:left="4320" w:hanging="360"/>
      </w:pPr>
      <w:rPr>
        <w:rFonts w:ascii="Times New Roman" w:hAnsi="Times New Roman" w:hint="default"/>
      </w:rPr>
    </w:lvl>
    <w:lvl w:ilvl="6" w:tplc="F216B59A" w:tentative="1">
      <w:start w:val="1"/>
      <w:numFmt w:val="bullet"/>
      <w:lvlText w:val="•"/>
      <w:lvlJc w:val="left"/>
      <w:pPr>
        <w:tabs>
          <w:tab w:val="num" w:pos="5040"/>
        </w:tabs>
        <w:ind w:left="5040" w:hanging="360"/>
      </w:pPr>
      <w:rPr>
        <w:rFonts w:ascii="Times New Roman" w:hAnsi="Times New Roman" w:hint="default"/>
      </w:rPr>
    </w:lvl>
    <w:lvl w:ilvl="7" w:tplc="8552FEB4" w:tentative="1">
      <w:start w:val="1"/>
      <w:numFmt w:val="bullet"/>
      <w:lvlText w:val="•"/>
      <w:lvlJc w:val="left"/>
      <w:pPr>
        <w:tabs>
          <w:tab w:val="num" w:pos="5760"/>
        </w:tabs>
        <w:ind w:left="5760" w:hanging="360"/>
      </w:pPr>
      <w:rPr>
        <w:rFonts w:ascii="Times New Roman" w:hAnsi="Times New Roman" w:hint="default"/>
      </w:rPr>
    </w:lvl>
    <w:lvl w:ilvl="8" w:tplc="FE00FD0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9E71A44"/>
    <w:multiLevelType w:val="hybridMultilevel"/>
    <w:tmpl w:val="DA5C85F2"/>
    <w:lvl w:ilvl="0" w:tplc="3BCC64EE">
      <w:start w:val="1"/>
      <w:numFmt w:val="decimal"/>
      <w:lvlText w:val="9.%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5B36C7"/>
    <w:multiLevelType w:val="hybridMultilevel"/>
    <w:tmpl w:val="3DC069FE"/>
    <w:lvl w:ilvl="0" w:tplc="BFD629C0">
      <w:start w:val="1"/>
      <w:numFmt w:val="upperLetter"/>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6100A4"/>
    <w:multiLevelType w:val="hybridMultilevel"/>
    <w:tmpl w:val="A116757C"/>
    <w:lvl w:ilvl="0" w:tplc="919A35C2">
      <w:start w:val="1"/>
      <w:numFmt w:val="decimal"/>
      <w:lvlText w:val="7.%1"/>
      <w:lvlJc w:val="left"/>
      <w:pPr>
        <w:ind w:left="108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1540848"/>
    <w:multiLevelType w:val="hybridMultilevel"/>
    <w:tmpl w:val="95300180"/>
    <w:lvl w:ilvl="0" w:tplc="75B65816">
      <w:start w:val="1"/>
      <w:numFmt w:val="decimal"/>
      <w:lvlText w:val="11.%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E1488"/>
    <w:multiLevelType w:val="multilevel"/>
    <w:tmpl w:val="B652D48A"/>
    <w:lvl w:ilvl="0">
      <w:start w:val="1"/>
      <w:numFmt w:val="decimal"/>
      <w:lvlText w:val="%1."/>
      <w:lvlJc w:val="left"/>
      <w:pPr>
        <w:ind w:left="720" w:hanging="360"/>
      </w:pPr>
    </w:lvl>
    <w:lvl w:ilvl="1">
      <w:start w:val="1"/>
      <w:numFmt w:val="decimal"/>
      <w:isLgl/>
      <w:lvlText w:val="%1.%2"/>
      <w:lvlJc w:val="left"/>
      <w:pPr>
        <w:ind w:left="93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4" w15:restartNumberingAfterBreak="0">
    <w:nsid w:val="44B337A6"/>
    <w:multiLevelType w:val="hybridMultilevel"/>
    <w:tmpl w:val="4A5C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8460D"/>
    <w:multiLevelType w:val="hybridMultilevel"/>
    <w:tmpl w:val="57A48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7237CA"/>
    <w:multiLevelType w:val="hybridMultilevel"/>
    <w:tmpl w:val="394A522E"/>
    <w:lvl w:ilvl="0" w:tplc="1C0EA3B4">
      <w:start w:val="1"/>
      <w:numFmt w:val="decimal"/>
      <w:lvlText w:val="8.%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35E59"/>
    <w:multiLevelType w:val="hybridMultilevel"/>
    <w:tmpl w:val="86FA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317E1"/>
    <w:multiLevelType w:val="multilevel"/>
    <w:tmpl w:val="7DEC47B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6"/>
        <w:szCs w:val="26"/>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612"/>
        </w:tabs>
        <w:ind w:left="61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CF641EA"/>
    <w:multiLevelType w:val="hybridMultilevel"/>
    <w:tmpl w:val="EDC8A5C0"/>
    <w:lvl w:ilvl="0" w:tplc="675243C2">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D74F2D"/>
    <w:multiLevelType w:val="hybridMultilevel"/>
    <w:tmpl w:val="7B9C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83746"/>
    <w:multiLevelType w:val="hybridMultilevel"/>
    <w:tmpl w:val="5616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86CDB"/>
    <w:multiLevelType w:val="hybridMultilevel"/>
    <w:tmpl w:val="01100E68"/>
    <w:lvl w:ilvl="0" w:tplc="713437F4">
      <w:start w:val="1"/>
      <w:numFmt w:val="bullet"/>
      <w:lvlText w:val="-"/>
      <w:lvlJc w:val="left"/>
      <w:pPr>
        <w:tabs>
          <w:tab w:val="num" w:pos="530"/>
        </w:tabs>
        <w:ind w:left="454" w:hanging="284"/>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CD6882"/>
    <w:multiLevelType w:val="hybridMultilevel"/>
    <w:tmpl w:val="9022FFD4"/>
    <w:lvl w:ilvl="0" w:tplc="FF028CD0">
      <w:start w:val="1"/>
      <w:numFmt w:val="decimal"/>
      <w:pStyle w:val="StyleHeading1TimesNewRoman14ptJustified"/>
      <w:lvlText w:val="%1."/>
      <w:lvlJc w:val="left"/>
      <w:pPr>
        <w:ind w:left="927" w:hanging="360"/>
      </w:pPr>
      <w:rPr>
        <w:rFonts w:hint="default"/>
        <w:b/>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6096625"/>
    <w:multiLevelType w:val="hybridMultilevel"/>
    <w:tmpl w:val="1A6CE6E8"/>
    <w:lvl w:ilvl="0" w:tplc="DE90F7D8">
      <w:start w:val="1"/>
      <w:numFmt w:val="decimal"/>
      <w:lvlText w:val="10.%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72357"/>
    <w:multiLevelType w:val="hybridMultilevel"/>
    <w:tmpl w:val="18DE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87B96"/>
    <w:multiLevelType w:val="hybridMultilevel"/>
    <w:tmpl w:val="1C4C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D3324"/>
    <w:multiLevelType w:val="hybridMultilevel"/>
    <w:tmpl w:val="63263FFE"/>
    <w:lvl w:ilvl="0" w:tplc="E34C6922">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D33216"/>
    <w:multiLevelType w:val="hybridMultilevel"/>
    <w:tmpl w:val="41D870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D767C2"/>
    <w:multiLevelType w:val="hybridMultilevel"/>
    <w:tmpl w:val="C0B2DCE6"/>
    <w:lvl w:ilvl="0" w:tplc="003417FE">
      <w:start w:val="1"/>
      <w:numFmt w:val="lowerLetter"/>
      <w:lvlText w:val="%1)"/>
      <w:lvlJc w:val="left"/>
      <w:pPr>
        <w:ind w:left="36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EF0F20"/>
    <w:multiLevelType w:val="hybridMultilevel"/>
    <w:tmpl w:val="EEF82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084E2B"/>
    <w:multiLevelType w:val="hybridMultilevel"/>
    <w:tmpl w:val="1E564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956D84"/>
    <w:multiLevelType w:val="hybridMultilevel"/>
    <w:tmpl w:val="729A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1D7993"/>
    <w:multiLevelType w:val="hybridMultilevel"/>
    <w:tmpl w:val="91BC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74876"/>
    <w:multiLevelType w:val="hybridMultilevel"/>
    <w:tmpl w:val="53A68F88"/>
    <w:lvl w:ilvl="0" w:tplc="F962DD90">
      <w:numFmt w:val="bullet"/>
      <w:lvlText w:val="-"/>
      <w:lvlJc w:val="left"/>
      <w:pPr>
        <w:ind w:left="901" w:hanging="360"/>
      </w:pPr>
      <w:rPr>
        <w:rFonts w:ascii="Trebuchet MS" w:eastAsia="Trebuchet MS" w:hAnsi="Trebuchet MS" w:cs="Trebuchet MS" w:hint="default"/>
        <w:w w:val="83"/>
        <w:sz w:val="22"/>
        <w:szCs w:val="22"/>
        <w:lang w:val="en-US" w:eastAsia="en-US" w:bidi="en-US"/>
      </w:rPr>
    </w:lvl>
    <w:lvl w:ilvl="1" w:tplc="70E46474">
      <w:numFmt w:val="bullet"/>
      <w:lvlText w:val="o"/>
      <w:lvlJc w:val="left"/>
      <w:pPr>
        <w:ind w:left="1621" w:hanging="361"/>
      </w:pPr>
      <w:rPr>
        <w:rFonts w:ascii="Courier New" w:eastAsia="Courier New" w:hAnsi="Courier New" w:cs="Courier New" w:hint="default"/>
        <w:w w:val="100"/>
        <w:sz w:val="22"/>
        <w:szCs w:val="22"/>
        <w:lang w:val="en-US" w:eastAsia="en-US" w:bidi="en-US"/>
      </w:rPr>
    </w:lvl>
    <w:lvl w:ilvl="2" w:tplc="21F64CF4">
      <w:numFmt w:val="bullet"/>
      <w:lvlText w:val="•"/>
      <w:lvlJc w:val="left"/>
      <w:pPr>
        <w:ind w:left="2504" w:hanging="361"/>
      </w:pPr>
      <w:rPr>
        <w:rFonts w:hint="default"/>
        <w:lang w:val="en-US" w:eastAsia="en-US" w:bidi="en-US"/>
      </w:rPr>
    </w:lvl>
    <w:lvl w:ilvl="3" w:tplc="AA587C2C">
      <w:numFmt w:val="bullet"/>
      <w:lvlText w:val="•"/>
      <w:lvlJc w:val="left"/>
      <w:pPr>
        <w:ind w:left="3388" w:hanging="361"/>
      </w:pPr>
      <w:rPr>
        <w:rFonts w:hint="default"/>
        <w:lang w:val="en-US" w:eastAsia="en-US" w:bidi="en-US"/>
      </w:rPr>
    </w:lvl>
    <w:lvl w:ilvl="4" w:tplc="41908996">
      <w:numFmt w:val="bullet"/>
      <w:lvlText w:val="•"/>
      <w:lvlJc w:val="left"/>
      <w:pPr>
        <w:ind w:left="4273" w:hanging="361"/>
      </w:pPr>
      <w:rPr>
        <w:rFonts w:hint="default"/>
        <w:lang w:val="en-US" w:eastAsia="en-US" w:bidi="en-US"/>
      </w:rPr>
    </w:lvl>
    <w:lvl w:ilvl="5" w:tplc="CEAAEDDA">
      <w:numFmt w:val="bullet"/>
      <w:lvlText w:val="•"/>
      <w:lvlJc w:val="left"/>
      <w:pPr>
        <w:ind w:left="5157" w:hanging="361"/>
      </w:pPr>
      <w:rPr>
        <w:rFonts w:hint="default"/>
        <w:lang w:val="en-US" w:eastAsia="en-US" w:bidi="en-US"/>
      </w:rPr>
    </w:lvl>
    <w:lvl w:ilvl="6" w:tplc="4CD4E654">
      <w:numFmt w:val="bullet"/>
      <w:lvlText w:val="•"/>
      <w:lvlJc w:val="left"/>
      <w:pPr>
        <w:ind w:left="6042" w:hanging="361"/>
      </w:pPr>
      <w:rPr>
        <w:rFonts w:hint="default"/>
        <w:lang w:val="en-US" w:eastAsia="en-US" w:bidi="en-US"/>
      </w:rPr>
    </w:lvl>
    <w:lvl w:ilvl="7" w:tplc="AA8C6210">
      <w:numFmt w:val="bullet"/>
      <w:lvlText w:val="•"/>
      <w:lvlJc w:val="left"/>
      <w:pPr>
        <w:ind w:left="6926" w:hanging="361"/>
      </w:pPr>
      <w:rPr>
        <w:rFonts w:hint="default"/>
        <w:lang w:val="en-US" w:eastAsia="en-US" w:bidi="en-US"/>
      </w:rPr>
    </w:lvl>
    <w:lvl w:ilvl="8" w:tplc="627CC390">
      <w:numFmt w:val="bullet"/>
      <w:lvlText w:val="•"/>
      <w:lvlJc w:val="left"/>
      <w:pPr>
        <w:ind w:left="7811" w:hanging="361"/>
      </w:pPr>
      <w:rPr>
        <w:rFonts w:hint="default"/>
        <w:lang w:val="en-US" w:eastAsia="en-US" w:bidi="en-US"/>
      </w:rPr>
    </w:lvl>
  </w:abstractNum>
  <w:abstractNum w:abstractNumId="35" w15:restartNumberingAfterBreak="0">
    <w:nsid w:val="673B129F"/>
    <w:multiLevelType w:val="multilevel"/>
    <w:tmpl w:val="2092D740"/>
    <w:lvl w:ilvl="0">
      <w:start w:val="2"/>
      <w:numFmt w:val="decimal"/>
      <w:lvlText w:val="%1"/>
      <w:lvlJc w:val="left"/>
      <w:pPr>
        <w:ind w:left="360" w:hanging="360"/>
      </w:pPr>
      <w:rPr>
        <w:rFonts w:hint="default"/>
      </w:rPr>
    </w:lvl>
    <w:lvl w:ilvl="1">
      <w:start w:val="1"/>
      <w:numFmt w:val="decimal"/>
      <w:lvlText w:val="4.%2"/>
      <w:lvlJc w:val="left"/>
      <w:pPr>
        <w:ind w:left="540" w:hanging="36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6" w15:restartNumberingAfterBreak="0">
    <w:nsid w:val="688759BB"/>
    <w:multiLevelType w:val="hybridMultilevel"/>
    <w:tmpl w:val="6102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FF52A5"/>
    <w:multiLevelType w:val="hybridMultilevel"/>
    <w:tmpl w:val="09BA8210"/>
    <w:lvl w:ilvl="0" w:tplc="513CBC36">
      <w:start w:val="1"/>
      <w:numFmt w:val="decimal"/>
      <w:lvlText w:val="12.%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7F1D6C"/>
    <w:multiLevelType w:val="hybridMultilevel"/>
    <w:tmpl w:val="F3A0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69663E"/>
    <w:multiLevelType w:val="multilevel"/>
    <w:tmpl w:val="6F3A66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8262406"/>
    <w:multiLevelType w:val="hybridMultilevel"/>
    <w:tmpl w:val="B4B03E30"/>
    <w:lvl w:ilvl="0" w:tplc="1A8855BA">
      <w:start w:val="1"/>
      <w:numFmt w:val="lowerLetter"/>
      <w:lvlText w:val="%1."/>
      <w:lvlJc w:val="left"/>
      <w:pPr>
        <w:tabs>
          <w:tab w:val="num" w:pos="630"/>
        </w:tabs>
        <w:ind w:left="630" w:hanging="360"/>
      </w:pPr>
      <w:rPr>
        <w:rFonts w:hint="default"/>
        <w:b/>
      </w:rPr>
    </w:lvl>
    <w:lvl w:ilvl="1" w:tplc="04090019">
      <w:start w:val="1"/>
      <w:numFmt w:val="lowerLetter"/>
      <w:lvlText w:val="%2."/>
      <w:lvlJc w:val="left"/>
      <w:pPr>
        <w:tabs>
          <w:tab w:val="num" w:pos="357"/>
        </w:tabs>
        <w:ind w:left="357" w:hanging="360"/>
      </w:pPr>
    </w:lvl>
    <w:lvl w:ilvl="2" w:tplc="0409001B" w:tentative="1">
      <w:start w:val="1"/>
      <w:numFmt w:val="lowerRoman"/>
      <w:lvlText w:val="%3."/>
      <w:lvlJc w:val="right"/>
      <w:pPr>
        <w:tabs>
          <w:tab w:val="num" w:pos="1077"/>
        </w:tabs>
        <w:ind w:left="1077" w:hanging="180"/>
      </w:pPr>
    </w:lvl>
    <w:lvl w:ilvl="3" w:tplc="0409000F" w:tentative="1">
      <w:start w:val="1"/>
      <w:numFmt w:val="decimal"/>
      <w:lvlText w:val="%4."/>
      <w:lvlJc w:val="left"/>
      <w:pPr>
        <w:tabs>
          <w:tab w:val="num" w:pos="1797"/>
        </w:tabs>
        <w:ind w:left="1797" w:hanging="360"/>
      </w:pPr>
    </w:lvl>
    <w:lvl w:ilvl="4" w:tplc="04090019" w:tentative="1">
      <w:start w:val="1"/>
      <w:numFmt w:val="lowerLetter"/>
      <w:lvlText w:val="%5."/>
      <w:lvlJc w:val="left"/>
      <w:pPr>
        <w:tabs>
          <w:tab w:val="num" w:pos="2517"/>
        </w:tabs>
        <w:ind w:left="2517" w:hanging="360"/>
      </w:pPr>
    </w:lvl>
    <w:lvl w:ilvl="5" w:tplc="0409001B" w:tentative="1">
      <w:start w:val="1"/>
      <w:numFmt w:val="lowerRoman"/>
      <w:lvlText w:val="%6."/>
      <w:lvlJc w:val="right"/>
      <w:pPr>
        <w:tabs>
          <w:tab w:val="num" w:pos="3237"/>
        </w:tabs>
        <w:ind w:left="3237" w:hanging="180"/>
      </w:pPr>
    </w:lvl>
    <w:lvl w:ilvl="6" w:tplc="0409000F" w:tentative="1">
      <w:start w:val="1"/>
      <w:numFmt w:val="decimal"/>
      <w:lvlText w:val="%7."/>
      <w:lvlJc w:val="left"/>
      <w:pPr>
        <w:tabs>
          <w:tab w:val="num" w:pos="3957"/>
        </w:tabs>
        <w:ind w:left="3957" w:hanging="360"/>
      </w:pPr>
    </w:lvl>
    <w:lvl w:ilvl="7" w:tplc="04090019" w:tentative="1">
      <w:start w:val="1"/>
      <w:numFmt w:val="lowerLetter"/>
      <w:lvlText w:val="%8."/>
      <w:lvlJc w:val="left"/>
      <w:pPr>
        <w:tabs>
          <w:tab w:val="num" w:pos="4677"/>
        </w:tabs>
        <w:ind w:left="4677" w:hanging="360"/>
      </w:pPr>
    </w:lvl>
    <w:lvl w:ilvl="8" w:tplc="0409001B" w:tentative="1">
      <w:start w:val="1"/>
      <w:numFmt w:val="lowerRoman"/>
      <w:lvlText w:val="%9."/>
      <w:lvlJc w:val="right"/>
      <w:pPr>
        <w:tabs>
          <w:tab w:val="num" w:pos="5397"/>
        </w:tabs>
        <w:ind w:left="5397" w:hanging="180"/>
      </w:pPr>
    </w:lvl>
  </w:abstractNum>
  <w:abstractNum w:abstractNumId="41" w15:restartNumberingAfterBreak="0">
    <w:nsid w:val="79614270"/>
    <w:multiLevelType w:val="multilevel"/>
    <w:tmpl w:val="3F5ABE72"/>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2" w15:restartNumberingAfterBreak="0">
    <w:nsid w:val="79871509"/>
    <w:multiLevelType w:val="hybridMultilevel"/>
    <w:tmpl w:val="9216F9EA"/>
    <w:lvl w:ilvl="0" w:tplc="81D68096">
      <w:start w:val="1"/>
      <w:numFmt w:val="decimal"/>
      <w:lvlText w:val="3.%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CBC0A79"/>
    <w:multiLevelType w:val="hybridMultilevel"/>
    <w:tmpl w:val="2A0431F2"/>
    <w:lvl w:ilvl="0" w:tplc="9C7E17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C61235"/>
    <w:multiLevelType w:val="hybridMultilevel"/>
    <w:tmpl w:val="53CC5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8"/>
  </w:num>
  <w:num w:numId="3">
    <w:abstractNumId w:val="41"/>
  </w:num>
  <w:num w:numId="4">
    <w:abstractNumId w:val="2"/>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0"/>
  </w:num>
  <w:num w:numId="7">
    <w:abstractNumId w:val="4"/>
  </w:num>
  <w:num w:numId="8">
    <w:abstractNumId w:val="44"/>
  </w:num>
  <w:num w:numId="9">
    <w:abstractNumId w:val="8"/>
  </w:num>
  <w:num w:numId="10">
    <w:abstractNumId w:val="15"/>
  </w:num>
  <w:num w:numId="11">
    <w:abstractNumId w:val="16"/>
  </w:num>
  <w:num w:numId="12">
    <w:abstractNumId w:val="24"/>
  </w:num>
  <w:num w:numId="13">
    <w:abstractNumId w:val="14"/>
  </w:num>
  <w:num w:numId="14">
    <w:abstractNumId w:val="32"/>
  </w:num>
  <w:num w:numId="15">
    <w:abstractNumId w:val="9"/>
  </w:num>
  <w:num w:numId="16">
    <w:abstractNumId w:val="17"/>
  </w:num>
  <w:num w:numId="17">
    <w:abstractNumId w:val="21"/>
  </w:num>
  <w:num w:numId="18">
    <w:abstractNumId w:val="30"/>
  </w:num>
  <w:num w:numId="19">
    <w:abstractNumId w:val="0"/>
  </w:num>
  <w:num w:numId="20">
    <w:abstractNumId w:val="34"/>
  </w:num>
  <w:num w:numId="21">
    <w:abstractNumId w:val="31"/>
  </w:num>
  <w:num w:numId="22">
    <w:abstractNumId w:val="7"/>
  </w:num>
  <w:num w:numId="23">
    <w:abstractNumId w:val="35"/>
  </w:num>
  <w:num w:numId="24">
    <w:abstractNumId w:val="12"/>
  </w:num>
  <w:num w:numId="25">
    <w:abstractNumId w:val="37"/>
  </w:num>
  <w:num w:numId="26">
    <w:abstractNumId w:val="27"/>
  </w:num>
  <w:num w:numId="27">
    <w:abstractNumId w:val="1"/>
  </w:num>
  <w:num w:numId="28">
    <w:abstractNumId w:val="13"/>
  </w:num>
  <w:num w:numId="29">
    <w:abstractNumId w:val="42"/>
  </w:num>
  <w:num w:numId="30">
    <w:abstractNumId w:val="26"/>
  </w:num>
  <w:num w:numId="31">
    <w:abstractNumId w:val="20"/>
  </w:num>
  <w:num w:numId="32">
    <w:abstractNumId w:val="43"/>
  </w:num>
  <w:num w:numId="33">
    <w:abstractNumId w:val="22"/>
  </w:num>
  <w:num w:numId="34">
    <w:abstractNumId w:val="10"/>
  </w:num>
  <w:num w:numId="35">
    <w:abstractNumId w:val="19"/>
  </w:num>
  <w:num w:numId="36">
    <w:abstractNumId w:val="29"/>
  </w:num>
  <w:num w:numId="37">
    <w:abstractNumId w:val="23"/>
  </w:num>
  <w:num w:numId="38">
    <w:abstractNumId w:val="5"/>
  </w:num>
  <w:num w:numId="39">
    <w:abstractNumId w:val="38"/>
  </w:num>
  <w:num w:numId="40">
    <w:abstractNumId w:val="3"/>
  </w:num>
  <w:num w:numId="41">
    <w:abstractNumId w:val="33"/>
  </w:num>
  <w:num w:numId="42">
    <w:abstractNumId w:val="36"/>
  </w:num>
  <w:num w:numId="43">
    <w:abstractNumId w:val="25"/>
  </w:num>
  <w:num w:numId="44">
    <w:abstractNumId w:val="39"/>
  </w:num>
  <w:num w:numId="45">
    <w:abstractNumId w:val="6"/>
  </w:num>
  <w:numIdMacAtCleanup w:val="3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na Carolina Figueroa Salazar">
    <w15:presenceInfo w15:providerId="AD" w15:userId="S-1-5-21-1398467057-3378546304-2531575036-28017"/>
  </w15:person>
  <w15:person w15:author="Usuario">
    <w15:presenceInfo w15:providerId="Windows Live" w15:userId="402eef24c3a9af61"/>
  </w15:person>
  <w15:person w15:author="Diana Figueroa">
    <w15:presenceInfo w15:providerId="None" w15:userId="Diana Figueroa"/>
  </w15:person>
  <w15:person w15:author="Manuel Añorga">
    <w15:presenceInfo w15:providerId="Windows Live" w15:userId="d64ab2a3467f64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CA"/>
    <w:rsid w:val="00001ABC"/>
    <w:rsid w:val="000028B1"/>
    <w:rsid w:val="00004824"/>
    <w:rsid w:val="00010991"/>
    <w:rsid w:val="00015267"/>
    <w:rsid w:val="00016189"/>
    <w:rsid w:val="00016720"/>
    <w:rsid w:val="00016C70"/>
    <w:rsid w:val="000228E6"/>
    <w:rsid w:val="00025655"/>
    <w:rsid w:val="0002596D"/>
    <w:rsid w:val="00027B87"/>
    <w:rsid w:val="00027F02"/>
    <w:rsid w:val="00030580"/>
    <w:rsid w:val="0003246F"/>
    <w:rsid w:val="0003554A"/>
    <w:rsid w:val="000359AB"/>
    <w:rsid w:val="00035EB7"/>
    <w:rsid w:val="0004051E"/>
    <w:rsid w:val="00041D2D"/>
    <w:rsid w:val="00043141"/>
    <w:rsid w:val="000453C0"/>
    <w:rsid w:val="00045C92"/>
    <w:rsid w:val="00045F70"/>
    <w:rsid w:val="000549A8"/>
    <w:rsid w:val="00057349"/>
    <w:rsid w:val="00060900"/>
    <w:rsid w:val="00062B70"/>
    <w:rsid w:val="000639C4"/>
    <w:rsid w:val="00081051"/>
    <w:rsid w:val="00082AB4"/>
    <w:rsid w:val="00083F16"/>
    <w:rsid w:val="00085A82"/>
    <w:rsid w:val="000869AC"/>
    <w:rsid w:val="00086B26"/>
    <w:rsid w:val="000A0631"/>
    <w:rsid w:val="000A268A"/>
    <w:rsid w:val="000A2FAA"/>
    <w:rsid w:val="000A3286"/>
    <w:rsid w:val="000A5518"/>
    <w:rsid w:val="000A7B13"/>
    <w:rsid w:val="000B507E"/>
    <w:rsid w:val="000B673F"/>
    <w:rsid w:val="000B7FAF"/>
    <w:rsid w:val="000C29B0"/>
    <w:rsid w:val="000C3B06"/>
    <w:rsid w:val="000C56F9"/>
    <w:rsid w:val="000C5FD7"/>
    <w:rsid w:val="000D2878"/>
    <w:rsid w:val="000D2C41"/>
    <w:rsid w:val="000D3FC6"/>
    <w:rsid w:val="000D57CF"/>
    <w:rsid w:val="000D7568"/>
    <w:rsid w:val="000D76FF"/>
    <w:rsid w:val="000E2FC4"/>
    <w:rsid w:val="000E4D45"/>
    <w:rsid w:val="000F1956"/>
    <w:rsid w:val="000F31BB"/>
    <w:rsid w:val="000F5A1E"/>
    <w:rsid w:val="000F62D8"/>
    <w:rsid w:val="000F7075"/>
    <w:rsid w:val="000F7EB0"/>
    <w:rsid w:val="00101150"/>
    <w:rsid w:val="00103CDF"/>
    <w:rsid w:val="0010518D"/>
    <w:rsid w:val="0010619B"/>
    <w:rsid w:val="0011383A"/>
    <w:rsid w:val="00116488"/>
    <w:rsid w:val="00121C7E"/>
    <w:rsid w:val="00123477"/>
    <w:rsid w:val="001242BE"/>
    <w:rsid w:val="001254E1"/>
    <w:rsid w:val="0012599E"/>
    <w:rsid w:val="00126873"/>
    <w:rsid w:val="00127D25"/>
    <w:rsid w:val="0013110E"/>
    <w:rsid w:val="00131E29"/>
    <w:rsid w:val="00132A5E"/>
    <w:rsid w:val="00134AC4"/>
    <w:rsid w:val="00137558"/>
    <w:rsid w:val="0014039F"/>
    <w:rsid w:val="00143FF7"/>
    <w:rsid w:val="00146A7B"/>
    <w:rsid w:val="001478DA"/>
    <w:rsid w:val="00151086"/>
    <w:rsid w:val="001521B9"/>
    <w:rsid w:val="00153D8B"/>
    <w:rsid w:val="0015782E"/>
    <w:rsid w:val="00160514"/>
    <w:rsid w:val="0016107E"/>
    <w:rsid w:val="00164AB7"/>
    <w:rsid w:val="001710BD"/>
    <w:rsid w:val="00174707"/>
    <w:rsid w:val="001754A0"/>
    <w:rsid w:val="0017551B"/>
    <w:rsid w:val="00175787"/>
    <w:rsid w:val="001770DA"/>
    <w:rsid w:val="0018420D"/>
    <w:rsid w:val="00186C56"/>
    <w:rsid w:val="001874C7"/>
    <w:rsid w:val="0019019F"/>
    <w:rsid w:val="00193977"/>
    <w:rsid w:val="00195C65"/>
    <w:rsid w:val="001979C1"/>
    <w:rsid w:val="001A0152"/>
    <w:rsid w:val="001A2438"/>
    <w:rsid w:val="001A54FD"/>
    <w:rsid w:val="001A6246"/>
    <w:rsid w:val="001A6A6A"/>
    <w:rsid w:val="001B53D8"/>
    <w:rsid w:val="001C04AB"/>
    <w:rsid w:val="001C3087"/>
    <w:rsid w:val="001C5151"/>
    <w:rsid w:val="001D1277"/>
    <w:rsid w:val="001D3A6B"/>
    <w:rsid w:val="001D4750"/>
    <w:rsid w:val="001E1E74"/>
    <w:rsid w:val="001E2FA0"/>
    <w:rsid w:val="001E44F2"/>
    <w:rsid w:val="001E5CC2"/>
    <w:rsid w:val="001E7CE3"/>
    <w:rsid w:val="001F0F82"/>
    <w:rsid w:val="001F1C1E"/>
    <w:rsid w:val="001F3689"/>
    <w:rsid w:val="001F60F2"/>
    <w:rsid w:val="00200503"/>
    <w:rsid w:val="0020128D"/>
    <w:rsid w:val="00205702"/>
    <w:rsid w:val="0020680C"/>
    <w:rsid w:val="0021196E"/>
    <w:rsid w:val="00213446"/>
    <w:rsid w:val="00213F4F"/>
    <w:rsid w:val="0021646A"/>
    <w:rsid w:val="0022004E"/>
    <w:rsid w:val="002264CC"/>
    <w:rsid w:val="00227973"/>
    <w:rsid w:val="00227BFE"/>
    <w:rsid w:val="00232E90"/>
    <w:rsid w:val="00233216"/>
    <w:rsid w:val="00233B59"/>
    <w:rsid w:val="00235F46"/>
    <w:rsid w:val="00237C06"/>
    <w:rsid w:val="00237D0C"/>
    <w:rsid w:val="00241F5B"/>
    <w:rsid w:val="002429D6"/>
    <w:rsid w:val="00245E81"/>
    <w:rsid w:val="00250737"/>
    <w:rsid w:val="0025501B"/>
    <w:rsid w:val="00256CF7"/>
    <w:rsid w:val="00257E37"/>
    <w:rsid w:val="0026046D"/>
    <w:rsid w:val="00260AF7"/>
    <w:rsid w:val="00261AEC"/>
    <w:rsid w:val="0026387E"/>
    <w:rsid w:val="002669A4"/>
    <w:rsid w:val="00266DC8"/>
    <w:rsid w:val="002716A2"/>
    <w:rsid w:val="00275C8A"/>
    <w:rsid w:val="00276F98"/>
    <w:rsid w:val="00277CC0"/>
    <w:rsid w:val="00277FE6"/>
    <w:rsid w:val="00280B14"/>
    <w:rsid w:val="002828D6"/>
    <w:rsid w:val="00287AC8"/>
    <w:rsid w:val="00290D0C"/>
    <w:rsid w:val="00295DE2"/>
    <w:rsid w:val="00295E99"/>
    <w:rsid w:val="00296F2C"/>
    <w:rsid w:val="002A0008"/>
    <w:rsid w:val="002A084B"/>
    <w:rsid w:val="002A272D"/>
    <w:rsid w:val="002A3572"/>
    <w:rsid w:val="002A35F2"/>
    <w:rsid w:val="002B2590"/>
    <w:rsid w:val="002B3441"/>
    <w:rsid w:val="002C134C"/>
    <w:rsid w:val="002C18F6"/>
    <w:rsid w:val="002C1CF8"/>
    <w:rsid w:val="002C3633"/>
    <w:rsid w:val="002C4F96"/>
    <w:rsid w:val="002C5BB3"/>
    <w:rsid w:val="002C67C8"/>
    <w:rsid w:val="002C690D"/>
    <w:rsid w:val="002D1B2F"/>
    <w:rsid w:val="002D6661"/>
    <w:rsid w:val="002D7010"/>
    <w:rsid w:val="002E081F"/>
    <w:rsid w:val="002E0DF8"/>
    <w:rsid w:val="002E2D91"/>
    <w:rsid w:val="002E4314"/>
    <w:rsid w:val="002E5319"/>
    <w:rsid w:val="002E6EE2"/>
    <w:rsid w:val="002F1CF2"/>
    <w:rsid w:val="002F6D15"/>
    <w:rsid w:val="002F6D6E"/>
    <w:rsid w:val="00304CC0"/>
    <w:rsid w:val="00304D8C"/>
    <w:rsid w:val="0030785E"/>
    <w:rsid w:val="003078D3"/>
    <w:rsid w:val="003121E3"/>
    <w:rsid w:val="003124A6"/>
    <w:rsid w:val="003142B0"/>
    <w:rsid w:val="00315465"/>
    <w:rsid w:val="00315482"/>
    <w:rsid w:val="0031736C"/>
    <w:rsid w:val="003250C8"/>
    <w:rsid w:val="00326689"/>
    <w:rsid w:val="00326EEC"/>
    <w:rsid w:val="00330BC9"/>
    <w:rsid w:val="00340947"/>
    <w:rsid w:val="00342D54"/>
    <w:rsid w:val="00343734"/>
    <w:rsid w:val="00354E6D"/>
    <w:rsid w:val="00362E25"/>
    <w:rsid w:val="003637BD"/>
    <w:rsid w:val="003655D3"/>
    <w:rsid w:val="00366093"/>
    <w:rsid w:val="003714FA"/>
    <w:rsid w:val="00371DB5"/>
    <w:rsid w:val="0037201E"/>
    <w:rsid w:val="00381253"/>
    <w:rsid w:val="00382EAC"/>
    <w:rsid w:val="003831A9"/>
    <w:rsid w:val="00385A57"/>
    <w:rsid w:val="00391D9D"/>
    <w:rsid w:val="003952CE"/>
    <w:rsid w:val="003A22A2"/>
    <w:rsid w:val="003A2514"/>
    <w:rsid w:val="003A2DCE"/>
    <w:rsid w:val="003A5D84"/>
    <w:rsid w:val="003B1CAC"/>
    <w:rsid w:val="003B5CC1"/>
    <w:rsid w:val="003B62F7"/>
    <w:rsid w:val="003B7B34"/>
    <w:rsid w:val="003B7C96"/>
    <w:rsid w:val="003C3488"/>
    <w:rsid w:val="003C634B"/>
    <w:rsid w:val="003D0038"/>
    <w:rsid w:val="003D1478"/>
    <w:rsid w:val="003D77F5"/>
    <w:rsid w:val="003E6B07"/>
    <w:rsid w:val="003F553C"/>
    <w:rsid w:val="004020F1"/>
    <w:rsid w:val="004035C3"/>
    <w:rsid w:val="004039DC"/>
    <w:rsid w:val="0040630D"/>
    <w:rsid w:val="0040651A"/>
    <w:rsid w:val="00406BE7"/>
    <w:rsid w:val="0041000E"/>
    <w:rsid w:val="00410133"/>
    <w:rsid w:val="00413656"/>
    <w:rsid w:val="00422405"/>
    <w:rsid w:val="004229A7"/>
    <w:rsid w:val="004332CC"/>
    <w:rsid w:val="00437F38"/>
    <w:rsid w:val="00441933"/>
    <w:rsid w:val="00442105"/>
    <w:rsid w:val="00442E2C"/>
    <w:rsid w:val="00443702"/>
    <w:rsid w:val="004474F8"/>
    <w:rsid w:val="0045418B"/>
    <w:rsid w:val="00456072"/>
    <w:rsid w:val="0045611E"/>
    <w:rsid w:val="004610B5"/>
    <w:rsid w:val="0046314A"/>
    <w:rsid w:val="00464C89"/>
    <w:rsid w:val="004674F6"/>
    <w:rsid w:val="00471E67"/>
    <w:rsid w:val="0047422D"/>
    <w:rsid w:val="00475B39"/>
    <w:rsid w:val="00476B4D"/>
    <w:rsid w:val="004774B9"/>
    <w:rsid w:val="00481D93"/>
    <w:rsid w:val="00481E76"/>
    <w:rsid w:val="004828F6"/>
    <w:rsid w:val="00486404"/>
    <w:rsid w:val="004870FC"/>
    <w:rsid w:val="00490877"/>
    <w:rsid w:val="0049097C"/>
    <w:rsid w:val="00490CA5"/>
    <w:rsid w:val="00492319"/>
    <w:rsid w:val="00494313"/>
    <w:rsid w:val="00496D20"/>
    <w:rsid w:val="004A253B"/>
    <w:rsid w:val="004A3045"/>
    <w:rsid w:val="004A375C"/>
    <w:rsid w:val="004A7347"/>
    <w:rsid w:val="004B31DA"/>
    <w:rsid w:val="004B6C7E"/>
    <w:rsid w:val="004C0E29"/>
    <w:rsid w:val="004C1670"/>
    <w:rsid w:val="004C39E9"/>
    <w:rsid w:val="004C64AA"/>
    <w:rsid w:val="004C729A"/>
    <w:rsid w:val="004D05B5"/>
    <w:rsid w:val="004D3365"/>
    <w:rsid w:val="004D5057"/>
    <w:rsid w:val="004D50C6"/>
    <w:rsid w:val="004D5BBD"/>
    <w:rsid w:val="004E4C15"/>
    <w:rsid w:val="004E7AA7"/>
    <w:rsid w:val="004F1315"/>
    <w:rsid w:val="004F39DA"/>
    <w:rsid w:val="004F5879"/>
    <w:rsid w:val="004F5ABE"/>
    <w:rsid w:val="004F5C88"/>
    <w:rsid w:val="005031E1"/>
    <w:rsid w:val="00504F4B"/>
    <w:rsid w:val="00506742"/>
    <w:rsid w:val="005101FE"/>
    <w:rsid w:val="00513560"/>
    <w:rsid w:val="00513F45"/>
    <w:rsid w:val="005161BE"/>
    <w:rsid w:val="00520004"/>
    <w:rsid w:val="005226B7"/>
    <w:rsid w:val="005230C7"/>
    <w:rsid w:val="00523C06"/>
    <w:rsid w:val="00526FEB"/>
    <w:rsid w:val="00530340"/>
    <w:rsid w:val="00530DBA"/>
    <w:rsid w:val="00540E03"/>
    <w:rsid w:val="00541B0D"/>
    <w:rsid w:val="00542F7E"/>
    <w:rsid w:val="00543683"/>
    <w:rsid w:val="0054412A"/>
    <w:rsid w:val="00544F1C"/>
    <w:rsid w:val="00545B66"/>
    <w:rsid w:val="00545BD1"/>
    <w:rsid w:val="00547D41"/>
    <w:rsid w:val="00552622"/>
    <w:rsid w:val="0055413B"/>
    <w:rsid w:val="00557D83"/>
    <w:rsid w:val="005629E9"/>
    <w:rsid w:val="00564722"/>
    <w:rsid w:val="00565D78"/>
    <w:rsid w:val="005671B1"/>
    <w:rsid w:val="005673BD"/>
    <w:rsid w:val="00570F9B"/>
    <w:rsid w:val="00576339"/>
    <w:rsid w:val="0058096B"/>
    <w:rsid w:val="00580B91"/>
    <w:rsid w:val="00582F2A"/>
    <w:rsid w:val="00583110"/>
    <w:rsid w:val="0058443D"/>
    <w:rsid w:val="005936B3"/>
    <w:rsid w:val="005949A7"/>
    <w:rsid w:val="00594A1E"/>
    <w:rsid w:val="00595D25"/>
    <w:rsid w:val="0059702C"/>
    <w:rsid w:val="005A5A81"/>
    <w:rsid w:val="005B0778"/>
    <w:rsid w:val="005B69E6"/>
    <w:rsid w:val="005B7315"/>
    <w:rsid w:val="005B78E4"/>
    <w:rsid w:val="005C007B"/>
    <w:rsid w:val="005C1489"/>
    <w:rsid w:val="005C59E1"/>
    <w:rsid w:val="005C6294"/>
    <w:rsid w:val="005C75A5"/>
    <w:rsid w:val="005D0392"/>
    <w:rsid w:val="005D4A7C"/>
    <w:rsid w:val="005D6DF3"/>
    <w:rsid w:val="005E2303"/>
    <w:rsid w:val="005E2F1F"/>
    <w:rsid w:val="005E2F7D"/>
    <w:rsid w:val="005E4A4B"/>
    <w:rsid w:val="005E5B15"/>
    <w:rsid w:val="005E6BF5"/>
    <w:rsid w:val="005E7D0A"/>
    <w:rsid w:val="005F2B8D"/>
    <w:rsid w:val="005F6830"/>
    <w:rsid w:val="005F7DF3"/>
    <w:rsid w:val="006003B9"/>
    <w:rsid w:val="0060132A"/>
    <w:rsid w:val="006018A4"/>
    <w:rsid w:val="0060219C"/>
    <w:rsid w:val="00605047"/>
    <w:rsid w:val="00607EA0"/>
    <w:rsid w:val="00613954"/>
    <w:rsid w:val="00616343"/>
    <w:rsid w:val="006165CE"/>
    <w:rsid w:val="006174F9"/>
    <w:rsid w:val="00622B06"/>
    <w:rsid w:val="0062417A"/>
    <w:rsid w:val="00624418"/>
    <w:rsid w:val="006259EA"/>
    <w:rsid w:val="006311B0"/>
    <w:rsid w:val="00634D0E"/>
    <w:rsid w:val="00642489"/>
    <w:rsid w:val="00643E58"/>
    <w:rsid w:val="00644A25"/>
    <w:rsid w:val="0065303E"/>
    <w:rsid w:val="0065389B"/>
    <w:rsid w:val="00654ED7"/>
    <w:rsid w:val="006629C0"/>
    <w:rsid w:val="00664EAC"/>
    <w:rsid w:val="00667BB2"/>
    <w:rsid w:val="00671281"/>
    <w:rsid w:val="00673BFE"/>
    <w:rsid w:val="00674AC4"/>
    <w:rsid w:val="00675F11"/>
    <w:rsid w:val="0068018F"/>
    <w:rsid w:val="00681F50"/>
    <w:rsid w:val="00685452"/>
    <w:rsid w:val="00686BF6"/>
    <w:rsid w:val="0068782A"/>
    <w:rsid w:val="0069079D"/>
    <w:rsid w:val="0069161B"/>
    <w:rsid w:val="0069286E"/>
    <w:rsid w:val="006A0BDB"/>
    <w:rsid w:val="006A5F36"/>
    <w:rsid w:val="006B0C82"/>
    <w:rsid w:val="006B1A28"/>
    <w:rsid w:val="006B3D86"/>
    <w:rsid w:val="006B3EC2"/>
    <w:rsid w:val="006C3B37"/>
    <w:rsid w:val="006C557B"/>
    <w:rsid w:val="006C5706"/>
    <w:rsid w:val="006C6B8A"/>
    <w:rsid w:val="006C779B"/>
    <w:rsid w:val="006D1AAE"/>
    <w:rsid w:val="006D3549"/>
    <w:rsid w:val="006D3B0D"/>
    <w:rsid w:val="006D6D23"/>
    <w:rsid w:val="006D7636"/>
    <w:rsid w:val="006E20CE"/>
    <w:rsid w:val="006E2291"/>
    <w:rsid w:val="006E6398"/>
    <w:rsid w:val="006F0A1C"/>
    <w:rsid w:val="006F29FB"/>
    <w:rsid w:val="006F35FC"/>
    <w:rsid w:val="006F37DB"/>
    <w:rsid w:val="00704498"/>
    <w:rsid w:val="007054FB"/>
    <w:rsid w:val="0070578A"/>
    <w:rsid w:val="00706D90"/>
    <w:rsid w:val="00712F95"/>
    <w:rsid w:val="007163C8"/>
    <w:rsid w:val="00721266"/>
    <w:rsid w:val="007215E9"/>
    <w:rsid w:val="00723BB4"/>
    <w:rsid w:val="007256A1"/>
    <w:rsid w:val="00730470"/>
    <w:rsid w:val="00731507"/>
    <w:rsid w:val="0073337C"/>
    <w:rsid w:val="00733ADB"/>
    <w:rsid w:val="00734180"/>
    <w:rsid w:val="007343D0"/>
    <w:rsid w:val="007350C7"/>
    <w:rsid w:val="0073744E"/>
    <w:rsid w:val="007400C7"/>
    <w:rsid w:val="007402E6"/>
    <w:rsid w:val="00740B5E"/>
    <w:rsid w:val="00741D24"/>
    <w:rsid w:val="0074308B"/>
    <w:rsid w:val="007511B9"/>
    <w:rsid w:val="00753636"/>
    <w:rsid w:val="00756BD1"/>
    <w:rsid w:val="00756F4B"/>
    <w:rsid w:val="00757E88"/>
    <w:rsid w:val="0076080B"/>
    <w:rsid w:val="007634A3"/>
    <w:rsid w:val="007639C2"/>
    <w:rsid w:val="00765B73"/>
    <w:rsid w:val="00766092"/>
    <w:rsid w:val="00767C4D"/>
    <w:rsid w:val="00767E0D"/>
    <w:rsid w:val="00772060"/>
    <w:rsid w:val="007727C4"/>
    <w:rsid w:val="00772961"/>
    <w:rsid w:val="007812F5"/>
    <w:rsid w:val="007823D6"/>
    <w:rsid w:val="0078437D"/>
    <w:rsid w:val="0078750F"/>
    <w:rsid w:val="00791F2E"/>
    <w:rsid w:val="0079346A"/>
    <w:rsid w:val="00794842"/>
    <w:rsid w:val="007965B9"/>
    <w:rsid w:val="0079672E"/>
    <w:rsid w:val="00796972"/>
    <w:rsid w:val="007A4B12"/>
    <w:rsid w:val="007A5317"/>
    <w:rsid w:val="007A6159"/>
    <w:rsid w:val="007B1FD2"/>
    <w:rsid w:val="007B33F4"/>
    <w:rsid w:val="007B5491"/>
    <w:rsid w:val="007B5670"/>
    <w:rsid w:val="007B5E8B"/>
    <w:rsid w:val="007C1566"/>
    <w:rsid w:val="007D071D"/>
    <w:rsid w:val="007D084E"/>
    <w:rsid w:val="007D235B"/>
    <w:rsid w:val="007D29A7"/>
    <w:rsid w:val="007D3960"/>
    <w:rsid w:val="007D67A1"/>
    <w:rsid w:val="007E1E54"/>
    <w:rsid w:val="007E35EC"/>
    <w:rsid w:val="007E4340"/>
    <w:rsid w:val="007E4B12"/>
    <w:rsid w:val="007E6993"/>
    <w:rsid w:val="007F0D2D"/>
    <w:rsid w:val="007F0D58"/>
    <w:rsid w:val="007F2285"/>
    <w:rsid w:val="007F24F1"/>
    <w:rsid w:val="007F2FEF"/>
    <w:rsid w:val="007F39AC"/>
    <w:rsid w:val="007F6C46"/>
    <w:rsid w:val="008004A5"/>
    <w:rsid w:val="00800527"/>
    <w:rsid w:val="008006E7"/>
    <w:rsid w:val="00813815"/>
    <w:rsid w:val="00821154"/>
    <w:rsid w:val="0082268A"/>
    <w:rsid w:val="00822FD5"/>
    <w:rsid w:val="0082719B"/>
    <w:rsid w:val="008324EC"/>
    <w:rsid w:val="00833634"/>
    <w:rsid w:val="00833E65"/>
    <w:rsid w:val="008349A0"/>
    <w:rsid w:val="00835B0E"/>
    <w:rsid w:val="00835C76"/>
    <w:rsid w:val="0084037C"/>
    <w:rsid w:val="00840451"/>
    <w:rsid w:val="00846718"/>
    <w:rsid w:val="00846838"/>
    <w:rsid w:val="0085123A"/>
    <w:rsid w:val="00861359"/>
    <w:rsid w:val="008647AF"/>
    <w:rsid w:val="0086536B"/>
    <w:rsid w:val="00870CAB"/>
    <w:rsid w:val="00871068"/>
    <w:rsid w:val="00871342"/>
    <w:rsid w:val="00872D49"/>
    <w:rsid w:val="00882953"/>
    <w:rsid w:val="00883380"/>
    <w:rsid w:val="00883BFD"/>
    <w:rsid w:val="00884803"/>
    <w:rsid w:val="00890A67"/>
    <w:rsid w:val="0089104A"/>
    <w:rsid w:val="00897C79"/>
    <w:rsid w:val="008A020F"/>
    <w:rsid w:val="008A1153"/>
    <w:rsid w:val="008A2DED"/>
    <w:rsid w:val="008A33FD"/>
    <w:rsid w:val="008A61F5"/>
    <w:rsid w:val="008A67EB"/>
    <w:rsid w:val="008A6912"/>
    <w:rsid w:val="008A6F2E"/>
    <w:rsid w:val="008A7AC9"/>
    <w:rsid w:val="008B0079"/>
    <w:rsid w:val="008B2A67"/>
    <w:rsid w:val="008B3AC4"/>
    <w:rsid w:val="008B6D4B"/>
    <w:rsid w:val="008B6ECE"/>
    <w:rsid w:val="008C036C"/>
    <w:rsid w:val="008C0AA9"/>
    <w:rsid w:val="008C1126"/>
    <w:rsid w:val="008C1375"/>
    <w:rsid w:val="008C4EC7"/>
    <w:rsid w:val="008D119D"/>
    <w:rsid w:val="008D1CC1"/>
    <w:rsid w:val="008D6391"/>
    <w:rsid w:val="008D6BE5"/>
    <w:rsid w:val="008E0D69"/>
    <w:rsid w:val="008E12BE"/>
    <w:rsid w:val="008E182A"/>
    <w:rsid w:val="008E28A6"/>
    <w:rsid w:val="008E728F"/>
    <w:rsid w:val="008E7C1B"/>
    <w:rsid w:val="008F2C1B"/>
    <w:rsid w:val="008F3900"/>
    <w:rsid w:val="008F6192"/>
    <w:rsid w:val="00902833"/>
    <w:rsid w:val="00903BFE"/>
    <w:rsid w:val="00904EE3"/>
    <w:rsid w:val="00914E6A"/>
    <w:rsid w:val="009151C9"/>
    <w:rsid w:val="00917362"/>
    <w:rsid w:val="009178BD"/>
    <w:rsid w:val="00920BC8"/>
    <w:rsid w:val="00920DFA"/>
    <w:rsid w:val="00921755"/>
    <w:rsid w:val="00925200"/>
    <w:rsid w:val="00926CC9"/>
    <w:rsid w:val="0093092C"/>
    <w:rsid w:val="00931984"/>
    <w:rsid w:val="00931992"/>
    <w:rsid w:val="0093666A"/>
    <w:rsid w:val="00936A95"/>
    <w:rsid w:val="00942B85"/>
    <w:rsid w:val="009449B3"/>
    <w:rsid w:val="0094702C"/>
    <w:rsid w:val="009470A5"/>
    <w:rsid w:val="00947B53"/>
    <w:rsid w:val="00952D3A"/>
    <w:rsid w:val="009542EA"/>
    <w:rsid w:val="009564A0"/>
    <w:rsid w:val="009565B9"/>
    <w:rsid w:val="00960194"/>
    <w:rsid w:val="00960F0C"/>
    <w:rsid w:val="009630D1"/>
    <w:rsid w:val="009637EC"/>
    <w:rsid w:val="0096530D"/>
    <w:rsid w:val="009656CB"/>
    <w:rsid w:val="00965B99"/>
    <w:rsid w:val="00966B13"/>
    <w:rsid w:val="00967ACA"/>
    <w:rsid w:val="009718B6"/>
    <w:rsid w:val="00971DF4"/>
    <w:rsid w:val="009766F9"/>
    <w:rsid w:val="00981022"/>
    <w:rsid w:val="00982BE1"/>
    <w:rsid w:val="00984A74"/>
    <w:rsid w:val="009871B1"/>
    <w:rsid w:val="009908FB"/>
    <w:rsid w:val="009925E1"/>
    <w:rsid w:val="00992FF0"/>
    <w:rsid w:val="0099300B"/>
    <w:rsid w:val="0099578B"/>
    <w:rsid w:val="00995D2B"/>
    <w:rsid w:val="00995DD0"/>
    <w:rsid w:val="0099619C"/>
    <w:rsid w:val="009A204E"/>
    <w:rsid w:val="009A441A"/>
    <w:rsid w:val="009B19DB"/>
    <w:rsid w:val="009B38B5"/>
    <w:rsid w:val="009B71A2"/>
    <w:rsid w:val="009C13ED"/>
    <w:rsid w:val="009C19AF"/>
    <w:rsid w:val="009C41A8"/>
    <w:rsid w:val="009D1BB3"/>
    <w:rsid w:val="009D3D7A"/>
    <w:rsid w:val="009D464A"/>
    <w:rsid w:val="009D47AD"/>
    <w:rsid w:val="009D55D1"/>
    <w:rsid w:val="009E1E53"/>
    <w:rsid w:val="009E3125"/>
    <w:rsid w:val="009E4B92"/>
    <w:rsid w:val="009E504D"/>
    <w:rsid w:val="009E6195"/>
    <w:rsid w:val="009E6EF4"/>
    <w:rsid w:val="009E79DF"/>
    <w:rsid w:val="009F109B"/>
    <w:rsid w:val="009F1FCE"/>
    <w:rsid w:val="009F2469"/>
    <w:rsid w:val="009F4899"/>
    <w:rsid w:val="009F5403"/>
    <w:rsid w:val="009F5425"/>
    <w:rsid w:val="009F71E2"/>
    <w:rsid w:val="00A038D7"/>
    <w:rsid w:val="00A06A1C"/>
    <w:rsid w:val="00A13641"/>
    <w:rsid w:val="00A13ED0"/>
    <w:rsid w:val="00A21CF8"/>
    <w:rsid w:val="00A247E2"/>
    <w:rsid w:val="00A26B20"/>
    <w:rsid w:val="00A31134"/>
    <w:rsid w:val="00A40CEC"/>
    <w:rsid w:val="00A41E9C"/>
    <w:rsid w:val="00A42E4D"/>
    <w:rsid w:val="00A43035"/>
    <w:rsid w:val="00A43106"/>
    <w:rsid w:val="00A458BC"/>
    <w:rsid w:val="00A46404"/>
    <w:rsid w:val="00A4745F"/>
    <w:rsid w:val="00A478B8"/>
    <w:rsid w:val="00A50112"/>
    <w:rsid w:val="00A52BDF"/>
    <w:rsid w:val="00A53480"/>
    <w:rsid w:val="00A53540"/>
    <w:rsid w:val="00A54A14"/>
    <w:rsid w:val="00A551DD"/>
    <w:rsid w:val="00A6205B"/>
    <w:rsid w:val="00A64CC9"/>
    <w:rsid w:val="00A66F17"/>
    <w:rsid w:val="00A7226E"/>
    <w:rsid w:val="00A74C6D"/>
    <w:rsid w:val="00A77CC4"/>
    <w:rsid w:val="00A80CF5"/>
    <w:rsid w:val="00A8249C"/>
    <w:rsid w:val="00A83906"/>
    <w:rsid w:val="00A84A3F"/>
    <w:rsid w:val="00A8682C"/>
    <w:rsid w:val="00A86962"/>
    <w:rsid w:val="00A91233"/>
    <w:rsid w:val="00A917A8"/>
    <w:rsid w:val="00A94229"/>
    <w:rsid w:val="00A95482"/>
    <w:rsid w:val="00A96917"/>
    <w:rsid w:val="00AA23F7"/>
    <w:rsid w:val="00AA422C"/>
    <w:rsid w:val="00AA7DB0"/>
    <w:rsid w:val="00AB192C"/>
    <w:rsid w:val="00AB273C"/>
    <w:rsid w:val="00AB325E"/>
    <w:rsid w:val="00AB3363"/>
    <w:rsid w:val="00AB3BF3"/>
    <w:rsid w:val="00AB445D"/>
    <w:rsid w:val="00AC5807"/>
    <w:rsid w:val="00AC6AEB"/>
    <w:rsid w:val="00AD0465"/>
    <w:rsid w:val="00AD3C10"/>
    <w:rsid w:val="00AE038E"/>
    <w:rsid w:val="00AE4E69"/>
    <w:rsid w:val="00AE5C8E"/>
    <w:rsid w:val="00AE5D4A"/>
    <w:rsid w:val="00AF0920"/>
    <w:rsid w:val="00AF1268"/>
    <w:rsid w:val="00AF4744"/>
    <w:rsid w:val="00AF761B"/>
    <w:rsid w:val="00B005F8"/>
    <w:rsid w:val="00B01AC3"/>
    <w:rsid w:val="00B02EEB"/>
    <w:rsid w:val="00B03532"/>
    <w:rsid w:val="00B04CA7"/>
    <w:rsid w:val="00B05832"/>
    <w:rsid w:val="00B066E1"/>
    <w:rsid w:val="00B11520"/>
    <w:rsid w:val="00B12668"/>
    <w:rsid w:val="00B12C89"/>
    <w:rsid w:val="00B13A16"/>
    <w:rsid w:val="00B2095B"/>
    <w:rsid w:val="00B23F6B"/>
    <w:rsid w:val="00B23FEF"/>
    <w:rsid w:val="00B25BDE"/>
    <w:rsid w:val="00B26433"/>
    <w:rsid w:val="00B269DC"/>
    <w:rsid w:val="00B30A02"/>
    <w:rsid w:val="00B330E4"/>
    <w:rsid w:val="00B35AF7"/>
    <w:rsid w:val="00B37B07"/>
    <w:rsid w:val="00B428C6"/>
    <w:rsid w:val="00B5176B"/>
    <w:rsid w:val="00B5236C"/>
    <w:rsid w:val="00B5289E"/>
    <w:rsid w:val="00B54402"/>
    <w:rsid w:val="00B5485A"/>
    <w:rsid w:val="00B5485E"/>
    <w:rsid w:val="00B55E7C"/>
    <w:rsid w:val="00B623A7"/>
    <w:rsid w:val="00B63ABA"/>
    <w:rsid w:val="00B64B88"/>
    <w:rsid w:val="00B64DD7"/>
    <w:rsid w:val="00B7064B"/>
    <w:rsid w:val="00B71F18"/>
    <w:rsid w:val="00B72EE5"/>
    <w:rsid w:val="00B742F5"/>
    <w:rsid w:val="00B76838"/>
    <w:rsid w:val="00B812B2"/>
    <w:rsid w:val="00B828EC"/>
    <w:rsid w:val="00B90780"/>
    <w:rsid w:val="00B916FF"/>
    <w:rsid w:val="00B917E9"/>
    <w:rsid w:val="00B95690"/>
    <w:rsid w:val="00BA1179"/>
    <w:rsid w:val="00BA1F40"/>
    <w:rsid w:val="00BA37D0"/>
    <w:rsid w:val="00BA4943"/>
    <w:rsid w:val="00BA4969"/>
    <w:rsid w:val="00BA5142"/>
    <w:rsid w:val="00BB16B6"/>
    <w:rsid w:val="00BB1E8A"/>
    <w:rsid w:val="00BB397A"/>
    <w:rsid w:val="00BB71B9"/>
    <w:rsid w:val="00BB72E9"/>
    <w:rsid w:val="00BC25F1"/>
    <w:rsid w:val="00BC2B8E"/>
    <w:rsid w:val="00BD4B29"/>
    <w:rsid w:val="00BD5662"/>
    <w:rsid w:val="00BD60C1"/>
    <w:rsid w:val="00BE307D"/>
    <w:rsid w:val="00BE53EC"/>
    <w:rsid w:val="00BF19C5"/>
    <w:rsid w:val="00BF2725"/>
    <w:rsid w:val="00BF3D27"/>
    <w:rsid w:val="00BF4AE1"/>
    <w:rsid w:val="00BF4E3D"/>
    <w:rsid w:val="00BF6876"/>
    <w:rsid w:val="00C006CE"/>
    <w:rsid w:val="00C01BD5"/>
    <w:rsid w:val="00C023DA"/>
    <w:rsid w:val="00C04D2C"/>
    <w:rsid w:val="00C05138"/>
    <w:rsid w:val="00C0631A"/>
    <w:rsid w:val="00C10342"/>
    <w:rsid w:val="00C11485"/>
    <w:rsid w:val="00C1165E"/>
    <w:rsid w:val="00C11FD2"/>
    <w:rsid w:val="00C133A7"/>
    <w:rsid w:val="00C17E8D"/>
    <w:rsid w:val="00C22556"/>
    <w:rsid w:val="00C31C12"/>
    <w:rsid w:val="00C373FA"/>
    <w:rsid w:val="00C40312"/>
    <w:rsid w:val="00C40CF4"/>
    <w:rsid w:val="00C4109D"/>
    <w:rsid w:val="00C41DAE"/>
    <w:rsid w:val="00C4735F"/>
    <w:rsid w:val="00C47701"/>
    <w:rsid w:val="00C51B58"/>
    <w:rsid w:val="00C52713"/>
    <w:rsid w:val="00C53873"/>
    <w:rsid w:val="00C56C23"/>
    <w:rsid w:val="00C61680"/>
    <w:rsid w:val="00C62410"/>
    <w:rsid w:val="00C65287"/>
    <w:rsid w:val="00C662B3"/>
    <w:rsid w:val="00C672A7"/>
    <w:rsid w:val="00C678E6"/>
    <w:rsid w:val="00C67C83"/>
    <w:rsid w:val="00C7008B"/>
    <w:rsid w:val="00C71F1F"/>
    <w:rsid w:val="00C73276"/>
    <w:rsid w:val="00C73A7A"/>
    <w:rsid w:val="00C7495E"/>
    <w:rsid w:val="00C7716D"/>
    <w:rsid w:val="00C808A3"/>
    <w:rsid w:val="00C80CE8"/>
    <w:rsid w:val="00C82A93"/>
    <w:rsid w:val="00C846EC"/>
    <w:rsid w:val="00C874C0"/>
    <w:rsid w:val="00C903E6"/>
    <w:rsid w:val="00C90726"/>
    <w:rsid w:val="00C90FF0"/>
    <w:rsid w:val="00C91190"/>
    <w:rsid w:val="00C912CC"/>
    <w:rsid w:val="00C91BFB"/>
    <w:rsid w:val="00C92736"/>
    <w:rsid w:val="00C94419"/>
    <w:rsid w:val="00C9518E"/>
    <w:rsid w:val="00C951F2"/>
    <w:rsid w:val="00C9753C"/>
    <w:rsid w:val="00CA4A06"/>
    <w:rsid w:val="00CB0922"/>
    <w:rsid w:val="00CB1FF8"/>
    <w:rsid w:val="00CB3B35"/>
    <w:rsid w:val="00CB5518"/>
    <w:rsid w:val="00CC351E"/>
    <w:rsid w:val="00CC4A12"/>
    <w:rsid w:val="00CC54A5"/>
    <w:rsid w:val="00CC6FB0"/>
    <w:rsid w:val="00CC7F40"/>
    <w:rsid w:val="00CD129A"/>
    <w:rsid w:val="00CD13FF"/>
    <w:rsid w:val="00CD20BE"/>
    <w:rsid w:val="00CD61BA"/>
    <w:rsid w:val="00CD6B72"/>
    <w:rsid w:val="00CE2A76"/>
    <w:rsid w:val="00CE2DA9"/>
    <w:rsid w:val="00CE3550"/>
    <w:rsid w:val="00CE4662"/>
    <w:rsid w:val="00CE7947"/>
    <w:rsid w:val="00CF30EE"/>
    <w:rsid w:val="00CF360F"/>
    <w:rsid w:val="00CF6E30"/>
    <w:rsid w:val="00CF71BB"/>
    <w:rsid w:val="00D00D3C"/>
    <w:rsid w:val="00D01619"/>
    <w:rsid w:val="00D01F01"/>
    <w:rsid w:val="00D02171"/>
    <w:rsid w:val="00D02A40"/>
    <w:rsid w:val="00D053BC"/>
    <w:rsid w:val="00D12257"/>
    <w:rsid w:val="00D14993"/>
    <w:rsid w:val="00D15DD9"/>
    <w:rsid w:val="00D160AA"/>
    <w:rsid w:val="00D16866"/>
    <w:rsid w:val="00D16A62"/>
    <w:rsid w:val="00D20EDE"/>
    <w:rsid w:val="00D21ADB"/>
    <w:rsid w:val="00D21E2C"/>
    <w:rsid w:val="00D23A57"/>
    <w:rsid w:val="00D23EE1"/>
    <w:rsid w:val="00D26183"/>
    <w:rsid w:val="00D32DDE"/>
    <w:rsid w:val="00D34BF0"/>
    <w:rsid w:val="00D34C9A"/>
    <w:rsid w:val="00D365C3"/>
    <w:rsid w:val="00D37086"/>
    <w:rsid w:val="00D443D6"/>
    <w:rsid w:val="00D45516"/>
    <w:rsid w:val="00D4672A"/>
    <w:rsid w:val="00D47DCB"/>
    <w:rsid w:val="00D5010B"/>
    <w:rsid w:val="00D50252"/>
    <w:rsid w:val="00D542D0"/>
    <w:rsid w:val="00D56804"/>
    <w:rsid w:val="00D57A40"/>
    <w:rsid w:val="00D60999"/>
    <w:rsid w:val="00D61FBB"/>
    <w:rsid w:val="00D627DA"/>
    <w:rsid w:val="00D662CD"/>
    <w:rsid w:val="00D66858"/>
    <w:rsid w:val="00D67D87"/>
    <w:rsid w:val="00D72058"/>
    <w:rsid w:val="00D77FC1"/>
    <w:rsid w:val="00D8201E"/>
    <w:rsid w:val="00D83642"/>
    <w:rsid w:val="00D85024"/>
    <w:rsid w:val="00D85B37"/>
    <w:rsid w:val="00D904D9"/>
    <w:rsid w:val="00D92287"/>
    <w:rsid w:val="00D9239D"/>
    <w:rsid w:val="00D935B0"/>
    <w:rsid w:val="00D946C4"/>
    <w:rsid w:val="00D95DDA"/>
    <w:rsid w:val="00D96538"/>
    <w:rsid w:val="00DA0F1C"/>
    <w:rsid w:val="00DA2C3B"/>
    <w:rsid w:val="00DA45B9"/>
    <w:rsid w:val="00DA7402"/>
    <w:rsid w:val="00DB1B4C"/>
    <w:rsid w:val="00DB3D65"/>
    <w:rsid w:val="00DB4A75"/>
    <w:rsid w:val="00DB65B8"/>
    <w:rsid w:val="00DB7F53"/>
    <w:rsid w:val="00DC0EBB"/>
    <w:rsid w:val="00DC305C"/>
    <w:rsid w:val="00DD0D4C"/>
    <w:rsid w:val="00DD0FA1"/>
    <w:rsid w:val="00DD1FCF"/>
    <w:rsid w:val="00DD4B8B"/>
    <w:rsid w:val="00DD5A09"/>
    <w:rsid w:val="00DE172A"/>
    <w:rsid w:val="00DE2275"/>
    <w:rsid w:val="00DE31DB"/>
    <w:rsid w:val="00DE730C"/>
    <w:rsid w:val="00DF4898"/>
    <w:rsid w:val="00DF57D6"/>
    <w:rsid w:val="00DF5EEA"/>
    <w:rsid w:val="00DF73C5"/>
    <w:rsid w:val="00E008BE"/>
    <w:rsid w:val="00E030B9"/>
    <w:rsid w:val="00E11AAE"/>
    <w:rsid w:val="00E11B2C"/>
    <w:rsid w:val="00E162E1"/>
    <w:rsid w:val="00E169C6"/>
    <w:rsid w:val="00E17A5E"/>
    <w:rsid w:val="00E20623"/>
    <w:rsid w:val="00E20E31"/>
    <w:rsid w:val="00E2750C"/>
    <w:rsid w:val="00E31208"/>
    <w:rsid w:val="00E31B0F"/>
    <w:rsid w:val="00E34485"/>
    <w:rsid w:val="00E351E0"/>
    <w:rsid w:val="00E35413"/>
    <w:rsid w:val="00E35849"/>
    <w:rsid w:val="00E35C30"/>
    <w:rsid w:val="00E368DC"/>
    <w:rsid w:val="00E3690E"/>
    <w:rsid w:val="00E422F6"/>
    <w:rsid w:val="00E444D1"/>
    <w:rsid w:val="00E46428"/>
    <w:rsid w:val="00E53988"/>
    <w:rsid w:val="00E54232"/>
    <w:rsid w:val="00E544A5"/>
    <w:rsid w:val="00E54C88"/>
    <w:rsid w:val="00E55A46"/>
    <w:rsid w:val="00E61E37"/>
    <w:rsid w:val="00E63406"/>
    <w:rsid w:val="00E63B7C"/>
    <w:rsid w:val="00E64CC2"/>
    <w:rsid w:val="00E65702"/>
    <w:rsid w:val="00E667B3"/>
    <w:rsid w:val="00E66D13"/>
    <w:rsid w:val="00E67627"/>
    <w:rsid w:val="00E72BCA"/>
    <w:rsid w:val="00E73506"/>
    <w:rsid w:val="00E7378B"/>
    <w:rsid w:val="00E74434"/>
    <w:rsid w:val="00E822D3"/>
    <w:rsid w:val="00E823CE"/>
    <w:rsid w:val="00E8496A"/>
    <w:rsid w:val="00E85BFD"/>
    <w:rsid w:val="00E86000"/>
    <w:rsid w:val="00E8691E"/>
    <w:rsid w:val="00E879DE"/>
    <w:rsid w:val="00E87AE5"/>
    <w:rsid w:val="00E91A3C"/>
    <w:rsid w:val="00E936AE"/>
    <w:rsid w:val="00E93EBD"/>
    <w:rsid w:val="00E94C70"/>
    <w:rsid w:val="00EA45F8"/>
    <w:rsid w:val="00EA5825"/>
    <w:rsid w:val="00EA6C7E"/>
    <w:rsid w:val="00EB0798"/>
    <w:rsid w:val="00EB08CF"/>
    <w:rsid w:val="00EB1B63"/>
    <w:rsid w:val="00EB1FF9"/>
    <w:rsid w:val="00EB358E"/>
    <w:rsid w:val="00EB38A7"/>
    <w:rsid w:val="00EB55B6"/>
    <w:rsid w:val="00EB5E0B"/>
    <w:rsid w:val="00EB6076"/>
    <w:rsid w:val="00EB6508"/>
    <w:rsid w:val="00EB691D"/>
    <w:rsid w:val="00EB6E4B"/>
    <w:rsid w:val="00EB76B3"/>
    <w:rsid w:val="00EC1D71"/>
    <w:rsid w:val="00EC2D9F"/>
    <w:rsid w:val="00EC6BFC"/>
    <w:rsid w:val="00ED1CD1"/>
    <w:rsid w:val="00ED40A1"/>
    <w:rsid w:val="00ED4EC5"/>
    <w:rsid w:val="00ED65EE"/>
    <w:rsid w:val="00ED6EC3"/>
    <w:rsid w:val="00EE0A26"/>
    <w:rsid w:val="00EE2569"/>
    <w:rsid w:val="00EE3042"/>
    <w:rsid w:val="00EE39CF"/>
    <w:rsid w:val="00EE3ABA"/>
    <w:rsid w:val="00EE7ADC"/>
    <w:rsid w:val="00EF3BA0"/>
    <w:rsid w:val="00EF4A8A"/>
    <w:rsid w:val="00EF72C7"/>
    <w:rsid w:val="00F02386"/>
    <w:rsid w:val="00F03389"/>
    <w:rsid w:val="00F045BE"/>
    <w:rsid w:val="00F047B5"/>
    <w:rsid w:val="00F16C13"/>
    <w:rsid w:val="00F1724A"/>
    <w:rsid w:val="00F201E5"/>
    <w:rsid w:val="00F20B5C"/>
    <w:rsid w:val="00F23383"/>
    <w:rsid w:val="00F25B83"/>
    <w:rsid w:val="00F30A22"/>
    <w:rsid w:val="00F32AB6"/>
    <w:rsid w:val="00F40AD9"/>
    <w:rsid w:val="00F42F65"/>
    <w:rsid w:val="00F4324D"/>
    <w:rsid w:val="00F43C7E"/>
    <w:rsid w:val="00F4707E"/>
    <w:rsid w:val="00F504EF"/>
    <w:rsid w:val="00F514EC"/>
    <w:rsid w:val="00F5240D"/>
    <w:rsid w:val="00F62896"/>
    <w:rsid w:val="00F75167"/>
    <w:rsid w:val="00F775B3"/>
    <w:rsid w:val="00F80E48"/>
    <w:rsid w:val="00F8327B"/>
    <w:rsid w:val="00F839C0"/>
    <w:rsid w:val="00F85C61"/>
    <w:rsid w:val="00F863B8"/>
    <w:rsid w:val="00F90C54"/>
    <w:rsid w:val="00F91355"/>
    <w:rsid w:val="00F9157D"/>
    <w:rsid w:val="00F93920"/>
    <w:rsid w:val="00F96063"/>
    <w:rsid w:val="00F971D9"/>
    <w:rsid w:val="00F97DE6"/>
    <w:rsid w:val="00FA0A52"/>
    <w:rsid w:val="00FA33F7"/>
    <w:rsid w:val="00FA4A58"/>
    <w:rsid w:val="00FA5D9A"/>
    <w:rsid w:val="00FB53A9"/>
    <w:rsid w:val="00FC12F1"/>
    <w:rsid w:val="00FC1425"/>
    <w:rsid w:val="00FC41E0"/>
    <w:rsid w:val="00FC4E33"/>
    <w:rsid w:val="00FC5E8F"/>
    <w:rsid w:val="00FD1172"/>
    <w:rsid w:val="00FD30E9"/>
    <w:rsid w:val="00FD4975"/>
    <w:rsid w:val="00FD650A"/>
    <w:rsid w:val="00FD688E"/>
    <w:rsid w:val="00FD7F0F"/>
    <w:rsid w:val="00FE1388"/>
    <w:rsid w:val="00FE321E"/>
    <w:rsid w:val="00FE33ED"/>
    <w:rsid w:val="00FE6F95"/>
    <w:rsid w:val="00FF1569"/>
    <w:rsid w:val="00FF4CFA"/>
    <w:rsid w:val="00FF5C5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4874"/>
  <w15:docId w15:val="{E75A30E9-0735-4D16-9983-90FB1A01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BCA"/>
    <w:pPr>
      <w:spacing w:after="0" w:line="240" w:lineRule="auto"/>
    </w:pPr>
    <w:rPr>
      <w:rFonts w:ascii="Times New Roman" w:eastAsia="Batang" w:hAnsi="Times New Roman" w:cs="Times New Roman"/>
      <w:sz w:val="24"/>
      <w:szCs w:val="24"/>
    </w:rPr>
  </w:style>
  <w:style w:type="paragraph" w:styleId="Ttulo1">
    <w:name w:val="heading 1"/>
    <w:basedOn w:val="Normal"/>
    <w:next w:val="Normal"/>
    <w:link w:val="Ttulo1Car"/>
    <w:uiPriority w:val="9"/>
    <w:qFormat/>
    <w:rsid w:val="000A328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aliases w:val="l2,H2,h21,Chapter Number/Appendix Letter,chn,Level 2 Topic Heading,H2normal full,Heading 2 Hidden,heading 2,h2,Heading Two,Reset numbering,Major,Lev 2,Para2,1.1,h22,h23,h24,h25,h26,h27,h28,h29,h211,h221,h231,h241,h251,h261,h271,h281,h210,h212"/>
    <w:basedOn w:val="Normal"/>
    <w:next w:val="Normal"/>
    <w:link w:val="Ttulo2Car"/>
    <w:autoRedefine/>
    <w:qFormat/>
    <w:rsid w:val="0089104A"/>
    <w:pPr>
      <w:keepNext/>
      <w:widowControl w:val="0"/>
      <w:spacing w:after="100" w:afterAutospacing="1" w:line="276" w:lineRule="auto"/>
      <w:outlineLvl w:val="1"/>
    </w:pPr>
    <w:rPr>
      <w:b/>
      <w:bCs/>
      <w:snapToGrid w:val="0"/>
      <w:sz w:val="26"/>
      <w:szCs w:val="20"/>
      <w:u w:val="single"/>
      <w:lang w:val="vi-VN"/>
    </w:rPr>
  </w:style>
  <w:style w:type="paragraph" w:styleId="Ttulo4">
    <w:name w:val="heading 4"/>
    <w:basedOn w:val="Normal"/>
    <w:next w:val="Normal"/>
    <w:link w:val="Ttulo4Car"/>
    <w:uiPriority w:val="9"/>
    <w:semiHidden/>
    <w:unhideWhenUsed/>
    <w:qFormat/>
    <w:rsid w:val="000A328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l2 Car,H2 Car,h21 Car,Chapter Number/Appendix Letter Car,chn Car,Level 2 Topic Heading Car,H2normal full Car,Heading 2 Hidden Car,heading 2 Car,h2 Car,Heading Two Car,Reset numbering Car,Major Car,Lev 2 Car,Para2 Car,1.1 Car,h22 Car,h23 Car"/>
    <w:basedOn w:val="Fuentedeprrafopredeter"/>
    <w:link w:val="Ttulo2"/>
    <w:rsid w:val="0089104A"/>
    <w:rPr>
      <w:rFonts w:ascii="Times New Roman" w:eastAsia="Batang" w:hAnsi="Times New Roman" w:cs="Times New Roman"/>
      <w:b/>
      <w:bCs/>
      <w:snapToGrid w:val="0"/>
      <w:sz w:val="26"/>
      <w:szCs w:val="20"/>
      <w:u w:val="single"/>
      <w:lang w:val="vi-VN"/>
    </w:rPr>
  </w:style>
  <w:style w:type="character" w:styleId="Nmerodepgina">
    <w:name w:val="page number"/>
    <w:basedOn w:val="Fuentedeprrafopredeter"/>
    <w:rsid w:val="00E72BCA"/>
  </w:style>
  <w:style w:type="paragraph" w:styleId="Piedepgina">
    <w:name w:val="footer"/>
    <w:basedOn w:val="Normal"/>
    <w:link w:val="PiedepginaCar"/>
    <w:uiPriority w:val="99"/>
    <w:rsid w:val="00E72BCA"/>
    <w:pPr>
      <w:tabs>
        <w:tab w:val="center" w:pos="4320"/>
        <w:tab w:val="right" w:pos="8640"/>
      </w:tabs>
    </w:pPr>
    <w:rPr>
      <w:rFonts w:ascii="VnTime" w:hAnsi="VnTime"/>
      <w:sz w:val="20"/>
      <w:szCs w:val="20"/>
    </w:rPr>
  </w:style>
  <w:style w:type="character" w:customStyle="1" w:styleId="PiedepginaCar">
    <w:name w:val="Pie de página Car"/>
    <w:basedOn w:val="Fuentedeprrafopredeter"/>
    <w:link w:val="Piedepgina"/>
    <w:uiPriority w:val="99"/>
    <w:rsid w:val="00E72BCA"/>
    <w:rPr>
      <w:rFonts w:ascii="VnTime" w:eastAsia="Batang" w:hAnsi="VnTime" w:cs="Times New Roman"/>
      <w:sz w:val="20"/>
      <w:szCs w:val="20"/>
    </w:rPr>
  </w:style>
  <w:style w:type="paragraph" w:styleId="Textoindependiente3">
    <w:name w:val="Body Text 3"/>
    <w:basedOn w:val="Normal"/>
    <w:link w:val="Textoindependiente3Car"/>
    <w:rsid w:val="00E72BCA"/>
    <w:pPr>
      <w:jc w:val="both"/>
    </w:pPr>
    <w:rPr>
      <w:rFonts w:ascii=".VnTime" w:hAnsi=".VnTime"/>
      <w:szCs w:val="20"/>
    </w:rPr>
  </w:style>
  <w:style w:type="character" w:customStyle="1" w:styleId="Textoindependiente3Car">
    <w:name w:val="Texto independiente 3 Car"/>
    <w:basedOn w:val="Fuentedeprrafopredeter"/>
    <w:link w:val="Textoindependiente3"/>
    <w:rsid w:val="00E72BCA"/>
    <w:rPr>
      <w:rFonts w:ascii=".VnTime" w:eastAsia="Batang" w:hAnsi=".VnTime" w:cs="Times New Roman"/>
      <w:sz w:val="24"/>
      <w:szCs w:val="20"/>
    </w:rPr>
  </w:style>
  <w:style w:type="paragraph" w:styleId="Sangradetextonormal">
    <w:name w:val="Body Text Indent"/>
    <w:basedOn w:val="Normal"/>
    <w:link w:val="SangradetextonormalCar"/>
    <w:uiPriority w:val="99"/>
    <w:rsid w:val="00E72BCA"/>
    <w:pPr>
      <w:spacing w:before="120"/>
      <w:ind w:left="720"/>
      <w:jc w:val="both"/>
    </w:pPr>
    <w:rPr>
      <w:rFonts w:ascii=".VnTime" w:hAnsi=".VnTime"/>
      <w:sz w:val="26"/>
      <w:szCs w:val="20"/>
    </w:rPr>
  </w:style>
  <w:style w:type="character" w:customStyle="1" w:styleId="SangradetextonormalCar">
    <w:name w:val="Sangría de texto normal Car"/>
    <w:basedOn w:val="Fuentedeprrafopredeter"/>
    <w:link w:val="Sangradetextonormal"/>
    <w:uiPriority w:val="99"/>
    <w:rsid w:val="00E72BCA"/>
    <w:rPr>
      <w:rFonts w:ascii=".VnTime" w:eastAsia="Batang" w:hAnsi=".VnTime" w:cs="Times New Roman"/>
      <w:sz w:val="26"/>
      <w:szCs w:val="20"/>
    </w:rPr>
  </w:style>
  <w:style w:type="paragraph" w:styleId="Textoindependiente2">
    <w:name w:val="Body Text 2"/>
    <w:basedOn w:val="Normal"/>
    <w:link w:val="Textoindependiente2Car"/>
    <w:rsid w:val="00E72BCA"/>
    <w:pPr>
      <w:ind w:right="-1"/>
      <w:jc w:val="both"/>
    </w:pPr>
    <w:rPr>
      <w:rFonts w:ascii=".VnTime" w:hAnsi=".VnTime"/>
      <w:i/>
      <w:sz w:val="22"/>
    </w:rPr>
  </w:style>
  <w:style w:type="character" w:customStyle="1" w:styleId="Textoindependiente2Car">
    <w:name w:val="Texto independiente 2 Car"/>
    <w:basedOn w:val="Fuentedeprrafopredeter"/>
    <w:link w:val="Textoindependiente2"/>
    <w:rsid w:val="00E72BCA"/>
    <w:rPr>
      <w:rFonts w:ascii=".VnTime" w:eastAsia="Batang" w:hAnsi=".VnTime" w:cs="Times New Roman"/>
      <w:i/>
      <w:szCs w:val="24"/>
    </w:rPr>
  </w:style>
  <w:style w:type="paragraph" w:customStyle="1" w:styleId="SDate">
    <w:name w:val="S_Date"/>
    <w:basedOn w:val="Normal"/>
    <w:rsid w:val="00E72BCA"/>
    <w:pPr>
      <w:spacing w:before="120" w:after="240"/>
      <w:jc w:val="center"/>
    </w:pPr>
    <w:rPr>
      <w:rFonts w:ascii="Times New Roman Gras" w:eastAsia="Times New Roman" w:hAnsi="Times New Roman Gras"/>
      <w:b/>
      <w:caps/>
      <w:sz w:val="22"/>
      <w:szCs w:val="22"/>
      <w:lang w:eastAsia="fr-FR"/>
    </w:rPr>
  </w:style>
  <w:style w:type="paragraph" w:customStyle="1" w:styleId="SParties">
    <w:name w:val="S_Parties"/>
    <w:basedOn w:val="Normal"/>
    <w:next w:val="Normal"/>
    <w:rsid w:val="00E72BCA"/>
    <w:pPr>
      <w:spacing w:before="120" w:after="120"/>
      <w:jc w:val="center"/>
    </w:pPr>
    <w:rPr>
      <w:rFonts w:eastAsia="Times New Roman"/>
      <w:b/>
      <w:caps/>
      <w:sz w:val="22"/>
      <w:szCs w:val="22"/>
      <w:lang w:eastAsia="fr-FR"/>
    </w:rPr>
  </w:style>
  <w:style w:type="paragraph" w:customStyle="1" w:styleId="SAndBet">
    <w:name w:val="S_AndBet"/>
    <w:basedOn w:val="Normal"/>
    <w:next w:val="Normal"/>
    <w:rsid w:val="00E72BCA"/>
    <w:pPr>
      <w:spacing w:before="240" w:after="240"/>
      <w:jc w:val="center"/>
    </w:pPr>
    <w:rPr>
      <w:rFonts w:eastAsia="Times New Roman"/>
      <w:b/>
      <w:sz w:val="22"/>
      <w:szCs w:val="22"/>
      <w:lang w:eastAsia="fr-FR"/>
    </w:rPr>
  </w:style>
  <w:style w:type="paragraph" w:customStyle="1" w:styleId="zFStitle">
    <w:name w:val="zFStitle"/>
    <w:basedOn w:val="Normal"/>
    <w:next w:val="Normal"/>
    <w:rsid w:val="00E72BCA"/>
    <w:pPr>
      <w:keepNext/>
      <w:spacing w:before="240" w:after="160" w:line="341" w:lineRule="auto"/>
      <w:ind w:left="567" w:right="567"/>
      <w:jc w:val="center"/>
    </w:pPr>
    <w:rPr>
      <w:rFonts w:ascii="Arial" w:eastAsia="Times New Roman" w:hAnsi="Arial"/>
      <w:b/>
      <w:w w:val="125"/>
      <w:kern w:val="20"/>
      <w:sz w:val="28"/>
      <w:szCs w:val="20"/>
      <w:lang w:val="en-GB"/>
    </w:rPr>
  </w:style>
  <w:style w:type="paragraph" w:customStyle="1" w:styleId="Liste1">
    <w:name w:val="Liste 1"/>
    <w:basedOn w:val="Normal"/>
    <w:next w:val="Textoindependiente"/>
    <w:rsid w:val="00E72BCA"/>
    <w:pPr>
      <w:spacing w:after="120"/>
      <w:jc w:val="both"/>
    </w:pPr>
    <w:rPr>
      <w:rFonts w:eastAsia="Times New Roman"/>
      <w:sz w:val="22"/>
      <w:szCs w:val="20"/>
      <w:lang w:eastAsia="fr-FR"/>
    </w:rPr>
  </w:style>
  <w:style w:type="paragraph" w:styleId="Textoindependiente">
    <w:name w:val="Body Text"/>
    <w:basedOn w:val="Normal"/>
    <w:link w:val="TextoindependienteCar"/>
    <w:uiPriority w:val="1"/>
    <w:unhideWhenUsed/>
    <w:qFormat/>
    <w:rsid w:val="00E72BCA"/>
    <w:pPr>
      <w:spacing w:after="120"/>
    </w:pPr>
  </w:style>
  <w:style w:type="character" w:customStyle="1" w:styleId="TextoindependienteCar">
    <w:name w:val="Texto independiente Car"/>
    <w:basedOn w:val="Fuentedeprrafopredeter"/>
    <w:link w:val="Textoindependiente"/>
    <w:uiPriority w:val="99"/>
    <w:semiHidden/>
    <w:rsid w:val="00E72BCA"/>
    <w:rPr>
      <w:rFonts w:ascii="Times New Roman" w:eastAsia="Batang" w:hAnsi="Times New Roman" w:cs="Times New Roman"/>
      <w:sz w:val="24"/>
      <w:szCs w:val="24"/>
    </w:rPr>
  </w:style>
  <w:style w:type="paragraph" w:styleId="Prrafodelista">
    <w:name w:val="List Paragraph"/>
    <w:aliases w:val="thu,List Paragraph1,Norm,abc,Đoạn của Danh sách,List Paragraph11"/>
    <w:basedOn w:val="Normal"/>
    <w:link w:val="PrrafodelistaCar"/>
    <w:uiPriority w:val="99"/>
    <w:qFormat/>
    <w:rsid w:val="00193977"/>
    <w:pPr>
      <w:ind w:left="720"/>
      <w:contextualSpacing/>
    </w:pPr>
    <w:rPr>
      <w:rFonts w:eastAsia="Calibri"/>
    </w:rPr>
  </w:style>
  <w:style w:type="paragraph" w:styleId="Sangranormal">
    <w:name w:val="Normal Indent"/>
    <w:aliases w:val="Normal Indent Char1 Char,Normal Indent Char1 Char Char Char Char Char Char Char Char Char Char Char1 Char Char Char Char,Normal Indent Char Char, Char Char Char, Char Char Char ,Char Char Char"/>
    <w:basedOn w:val="Normal"/>
    <w:link w:val="SangranormalCar"/>
    <w:autoRedefine/>
    <w:uiPriority w:val="99"/>
    <w:rsid w:val="00FC41E0"/>
    <w:pPr>
      <w:keepLines/>
      <w:tabs>
        <w:tab w:val="num" w:pos="90"/>
      </w:tabs>
      <w:spacing w:before="120" w:line="312" w:lineRule="auto"/>
      <w:ind w:left="90" w:right="47"/>
      <w:jc w:val="both"/>
    </w:pPr>
    <w:rPr>
      <w:rFonts w:eastAsia="Times New Roman"/>
      <w:sz w:val="22"/>
    </w:rPr>
  </w:style>
  <w:style w:type="character" w:customStyle="1" w:styleId="SangranormalCar">
    <w:name w:val="Sangría normal Car"/>
    <w:aliases w:val="Normal Indent Char1 Char Car,Normal Indent Char1 Char Char Char Char Char Char Char Char Char Char Char1 Char Char Char Char Car,Normal Indent Char Char Car, Char Char Char Car, Char Char Char  Car,Char Char Char Car"/>
    <w:link w:val="Sangranormal"/>
    <w:uiPriority w:val="99"/>
    <w:locked/>
    <w:rsid w:val="00FC41E0"/>
    <w:rPr>
      <w:rFonts w:ascii="Times New Roman" w:eastAsia="Times New Roman" w:hAnsi="Times New Roman" w:cs="Times New Roman"/>
      <w:szCs w:val="24"/>
    </w:rPr>
  </w:style>
  <w:style w:type="character" w:customStyle="1" w:styleId="PrrafodelistaCar">
    <w:name w:val="Párrafo de lista Car"/>
    <w:aliases w:val="thu Car,List Paragraph1 Car,Norm Car,abc Car,Đoạn của Danh sách Car,List Paragraph11 Car"/>
    <w:link w:val="Prrafodelista"/>
    <w:uiPriority w:val="99"/>
    <w:locked/>
    <w:rsid w:val="00FC41E0"/>
    <w:rPr>
      <w:rFonts w:ascii="Times New Roman" w:eastAsia="Calibri" w:hAnsi="Times New Roman" w:cs="Times New Roman"/>
      <w:sz w:val="24"/>
      <w:szCs w:val="24"/>
    </w:rPr>
  </w:style>
  <w:style w:type="paragraph" w:customStyle="1" w:styleId="NormalText">
    <w:name w:val="NormalText"/>
    <w:rsid w:val="00542F7E"/>
    <w:pPr>
      <w:spacing w:before="120" w:after="0" w:line="240" w:lineRule="auto"/>
      <w:ind w:left="1440" w:hanging="720"/>
    </w:pPr>
    <w:rPr>
      <w:rFonts w:ascii=".VnArial" w:eastAsia="Times New Roman" w:hAnsi=".VnArial" w:cs="Times New Roman"/>
      <w:noProof/>
      <w:sz w:val="20"/>
      <w:szCs w:val="20"/>
    </w:rPr>
  </w:style>
  <w:style w:type="character" w:customStyle="1" w:styleId="shorttext">
    <w:name w:val="short_text"/>
    <w:basedOn w:val="Fuentedeprrafopredeter"/>
    <w:rsid w:val="009F4899"/>
  </w:style>
  <w:style w:type="character" w:customStyle="1" w:styleId="hps">
    <w:name w:val="hps"/>
    <w:basedOn w:val="Fuentedeprrafopredeter"/>
    <w:rsid w:val="009F4899"/>
  </w:style>
  <w:style w:type="table" w:styleId="Tablaconcuadrcula">
    <w:name w:val="Table Grid"/>
    <w:basedOn w:val="Tablanormal"/>
    <w:uiPriority w:val="59"/>
    <w:rsid w:val="00FE13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14039F"/>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4039F"/>
    <w:rPr>
      <w:rFonts w:ascii="Tahoma" w:eastAsia="Batang" w:hAnsi="Tahoma" w:cs="Tahoma"/>
      <w:sz w:val="16"/>
      <w:szCs w:val="16"/>
    </w:rPr>
  </w:style>
  <w:style w:type="paragraph" w:styleId="Encabezado">
    <w:name w:val="header"/>
    <w:basedOn w:val="Normal"/>
    <w:link w:val="EncabezadoCar"/>
    <w:uiPriority w:val="99"/>
    <w:unhideWhenUsed/>
    <w:rsid w:val="002E2D91"/>
    <w:pPr>
      <w:tabs>
        <w:tab w:val="center" w:pos="4680"/>
        <w:tab w:val="right" w:pos="9360"/>
      </w:tabs>
    </w:pPr>
  </w:style>
  <w:style w:type="character" w:customStyle="1" w:styleId="EncabezadoCar">
    <w:name w:val="Encabezado Car"/>
    <w:basedOn w:val="Fuentedeprrafopredeter"/>
    <w:link w:val="Encabezado"/>
    <w:uiPriority w:val="99"/>
    <w:rsid w:val="002E2D91"/>
    <w:rPr>
      <w:rFonts w:ascii="Times New Roman" w:eastAsia="Batang" w:hAnsi="Times New Roman" w:cs="Times New Roman"/>
      <w:sz w:val="24"/>
      <w:szCs w:val="24"/>
    </w:rPr>
  </w:style>
  <w:style w:type="character" w:styleId="Hipervnculo">
    <w:name w:val="Hyperlink"/>
    <w:basedOn w:val="Fuentedeprrafopredeter"/>
    <w:uiPriority w:val="99"/>
    <w:unhideWhenUsed/>
    <w:rsid w:val="00B04CA7"/>
    <w:rPr>
      <w:color w:val="0000FF"/>
      <w:u w:val="single"/>
    </w:rPr>
  </w:style>
  <w:style w:type="paragraph" w:styleId="Textodeglobo">
    <w:name w:val="Balloon Text"/>
    <w:basedOn w:val="Normal"/>
    <w:link w:val="TextodegloboCar"/>
    <w:uiPriority w:val="99"/>
    <w:semiHidden/>
    <w:unhideWhenUsed/>
    <w:rsid w:val="007D084E"/>
    <w:rPr>
      <w:rFonts w:ascii="Tahoma" w:hAnsi="Tahoma" w:cs="Tahoma"/>
      <w:sz w:val="16"/>
      <w:szCs w:val="16"/>
    </w:rPr>
  </w:style>
  <w:style w:type="character" w:customStyle="1" w:styleId="TextodegloboCar">
    <w:name w:val="Texto de globo Car"/>
    <w:basedOn w:val="Fuentedeprrafopredeter"/>
    <w:link w:val="Textodeglobo"/>
    <w:uiPriority w:val="99"/>
    <w:semiHidden/>
    <w:rsid w:val="007D084E"/>
    <w:rPr>
      <w:rFonts w:ascii="Tahoma" w:eastAsia="Batang" w:hAnsi="Tahoma" w:cs="Tahoma"/>
      <w:sz w:val="16"/>
      <w:szCs w:val="16"/>
    </w:rPr>
  </w:style>
  <w:style w:type="character" w:styleId="Refdecomentario">
    <w:name w:val="annotation reference"/>
    <w:basedOn w:val="Fuentedeprrafopredeter"/>
    <w:uiPriority w:val="99"/>
    <w:semiHidden/>
    <w:unhideWhenUsed/>
    <w:rsid w:val="00195C65"/>
    <w:rPr>
      <w:sz w:val="16"/>
      <w:szCs w:val="16"/>
    </w:rPr>
  </w:style>
  <w:style w:type="paragraph" w:styleId="Textocomentario">
    <w:name w:val="annotation text"/>
    <w:basedOn w:val="Normal"/>
    <w:link w:val="TextocomentarioCar"/>
    <w:uiPriority w:val="99"/>
    <w:semiHidden/>
    <w:unhideWhenUsed/>
    <w:rsid w:val="00195C65"/>
    <w:rPr>
      <w:sz w:val="20"/>
      <w:szCs w:val="20"/>
    </w:rPr>
  </w:style>
  <w:style w:type="character" w:customStyle="1" w:styleId="TextocomentarioCar">
    <w:name w:val="Texto comentario Car"/>
    <w:basedOn w:val="Fuentedeprrafopredeter"/>
    <w:link w:val="Textocomentario"/>
    <w:uiPriority w:val="99"/>
    <w:semiHidden/>
    <w:rsid w:val="00195C65"/>
    <w:rPr>
      <w:rFonts w:ascii="Times New Roman" w:eastAsia="Batang"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95C65"/>
    <w:rPr>
      <w:b/>
      <w:bCs/>
    </w:rPr>
  </w:style>
  <w:style w:type="character" w:customStyle="1" w:styleId="AsuntodelcomentarioCar">
    <w:name w:val="Asunto del comentario Car"/>
    <w:basedOn w:val="TextocomentarioCar"/>
    <w:link w:val="Asuntodelcomentario"/>
    <w:uiPriority w:val="99"/>
    <w:semiHidden/>
    <w:rsid w:val="00195C65"/>
    <w:rPr>
      <w:rFonts w:ascii="Times New Roman" w:eastAsia="Batang" w:hAnsi="Times New Roman" w:cs="Times New Roman"/>
      <w:b/>
      <w:bCs/>
      <w:sz w:val="20"/>
      <w:szCs w:val="20"/>
    </w:rPr>
  </w:style>
  <w:style w:type="paragraph" w:styleId="Sangra2detindependiente">
    <w:name w:val="Body Text Indent 2"/>
    <w:basedOn w:val="Normal"/>
    <w:link w:val="Sangra2detindependienteCar"/>
    <w:unhideWhenUsed/>
    <w:rsid w:val="0019019F"/>
    <w:pPr>
      <w:spacing w:after="120" w:line="480" w:lineRule="auto"/>
      <w:ind w:left="360"/>
    </w:pPr>
    <w:rPr>
      <w:rFonts w:eastAsia="Times New Roman"/>
    </w:rPr>
  </w:style>
  <w:style w:type="character" w:customStyle="1" w:styleId="Sangra2detindependienteCar">
    <w:name w:val="Sangría 2 de t. independiente Car"/>
    <w:basedOn w:val="Fuentedeprrafopredeter"/>
    <w:link w:val="Sangra2detindependiente"/>
    <w:rsid w:val="0019019F"/>
    <w:rPr>
      <w:rFonts w:ascii="Times New Roman" w:eastAsia="Times New Roman" w:hAnsi="Times New Roman" w:cs="Times New Roman"/>
      <w:sz w:val="24"/>
      <w:szCs w:val="24"/>
    </w:rPr>
  </w:style>
  <w:style w:type="paragraph" w:styleId="Descripcin">
    <w:name w:val="caption"/>
    <w:basedOn w:val="Normal"/>
    <w:next w:val="Normal"/>
    <w:uiPriority w:val="35"/>
    <w:unhideWhenUsed/>
    <w:qFormat/>
    <w:rsid w:val="00256CF7"/>
    <w:pPr>
      <w:spacing w:after="200"/>
    </w:pPr>
    <w:rPr>
      <w:rFonts w:eastAsia="Calibri"/>
      <w:b/>
      <w:bCs/>
      <w:color w:val="4F81BD"/>
      <w:sz w:val="18"/>
      <w:szCs w:val="18"/>
    </w:rPr>
  </w:style>
  <w:style w:type="paragraph" w:styleId="Revisin">
    <w:name w:val="Revision"/>
    <w:hidden/>
    <w:uiPriority w:val="99"/>
    <w:semiHidden/>
    <w:rsid w:val="00712F95"/>
    <w:pPr>
      <w:spacing w:after="0" w:line="240" w:lineRule="auto"/>
    </w:pPr>
    <w:rPr>
      <w:rFonts w:ascii="Times New Roman" w:eastAsia="Batang" w:hAnsi="Times New Roman" w:cs="Times New Roman"/>
      <w:sz w:val="24"/>
      <w:szCs w:val="24"/>
    </w:rPr>
  </w:style>
  <w:style w:type="character" w:customStyle="1" w:styleId="Ttulo4Car">
    <w:name w:val="Título 4 Car"/>
    <w:basedOn w:val="Fuentedeprrafopredeter"/>
    <w:link w:val="Ttulo4"/>
    <w:uiPriority w:val="9"/>
    <w:semiHidden/>
    <w:rsid w:val="000A3286"/>
    <w:rPr>
      <w:rFonts w:asciiTheme="majorHAnsi" w:eastAsiaTheme="majorEastAsia" w:hAnsiTheme="majorHAnsi" w:cstheme="majorBidi"/>
      <w:i/>
      <w:iCs/>
      <w:color w:val="365F91" w:themeColor="accent1" w:themeShade="BF"/>
      <w:sz w:val="24"/>
      <w:szCs w:val="24"/>
    </w:rPr>
  </w:style>
  <w:style w:type="paragraph" w:customStyle="1" w:styleId="StyleHeading1TimesNewRoman14ptJustified">
    <w:name w:val="Style Heading 1 + Times New Roman 14 pt Justified"/>
    <w:basedOn w:val="Ttulo1"/>
    <w:autoRedefine/>
    <w:rsid w:val="000A3286"/>
    <w:pPr>
      <w:keepLines w:val="0"/>
      <w:numPr>
        <w:numId w:val="37"/>
      </w:numPr>
      <w:tabs>
        <w:tab w:val="num" w:pos="360"/>
        <w:tab w:val="num" w:pos="630"/>
      </w:tabs>
      <w:spacing w:before="0" w:line="276" w:lineRule="auto"/>
      <w:ind w:left="567" w:hanging="567"/>
      <w:outlineLvl w:val="9"/>
    </w:pPr>
    <w:rPr>
      <w:rFonts w:ascii="Times New Roman" w:eastAsia="Times New Roman" w:hAnsi="Times New Roman" w:cs="Times New Roman"/>
      <w:b/>
      <w:bCs/>
      <w:color w:val="auto"/>
      <w:sz w:val="24"/>
      <w:szCs w:val="24"/>
      <w:lang w:val="en-GB"/>
    </w:rPr>
  </w:style>
  <w:style w:type="paragraph" w:customStyle="1" w:styleId="98Normal">
    <w:name w:val="98 Normal"/>
    <w:basedOn w:val="Normal"/>
    <w:rsid w:val="000A3286"/>
    <w:pPr>
      <w:spacing w:after="120" w:line="360" w:lineRule="auto"/>
      <w:ind w:left="720"/>
      <w:jc w:val="both"/>
    </w:pPr>
    <w:rPr>
      <w:rFonts w:eastAsia="MS Mincho" w:cs="Angsana New"/>
      <w:noProof/>
      <w:sz w:val="26"/>
    </w:rPr>
  </w:style>
  <w:style w:type="character" w:customStyle="1" w:styleId="Ttulo1Car">
    <w:name w:val="Título 1 Car"/>
    <w:basedOn w:val="Fuentedeprrafopredeter"/>
    <w:link w:val="Ttulo1"/>
    <w:uiPriority w:val="9"/>
    <w:rsid w:val="000A328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5990">
      <w:bodyDiv w:val="1"/>
      <w:marLeft w:val="0"/>
      <w:marRight w:val="0"/>
      <w:marTop w:val="0"/>
      <w:marBottom w:val="0"/>
      <w:divBdr>
        <w:top w:val="none" w:sz="0" w:space="0" w:color="auto"/>
        <w:left w:val="none" w:sz="0" w:space="0" w:color="auto"/>
        <w:bottom w:val="none" w:sz="0" w:space="0" w:color="auto"/>
        <w:right w:val="none" w:sz="0" w:space="0" w:color="auto"/>
      </w:divBdr>
    </w:div>
    <w:div w:id="185754197">
      <w:bodyDiv w:val="1"/>
      <w:marLeft w:val="0"/>
      <w:marRight w:val="0"/>
      <w:marTop w:val="0"/>
      <w:marBottom w:val="0"/>
      <w:divBdr>
        <w:top w:val="none" w:sz="0" w:space="0" w:color="auto"/>
        <w:left w:val="none" w:sz="0" w:space="0" w:color="auto"/>
        <w:bottom w:val="none" w:sz="0" w:space="0" w:color="auto"/>
        <w:right w:val="none" w:sz="0" w:space="0" w:color="auto"/>
      </w:divBdr>
    </w:div>
    <w:div w:id="190723060">
      <w:bodyDiv w:val="1"/>
      <w:marLeft w:val="0"/>
      <w:marRight w:val="0"/>
      <w:marTop w:val="0"/>
      <w:marBottom w:val="0"/>
      <w:divBdr>
        <w:top w:val="none" w:sz="0" w:space="0" w:color="auto"/>
        <w:left w:val="none" w:sz="0" w:space="0" w:color="auto"/>
        <w:bottom w:val="none" w:sz="0" w:space="0" w:color="auto"/>
        <w:right w:val="none" w:sz="0" w:space="0" w:color="auto"/>
      </w:divBdr>
    </w:div>
    <w:div w:id="192158250">
      <w:bodyDiv w:val="1"/>
      <w:marLeft w:val="0"/>
      <w:marRight w:val="0"/>
      <w:marTop w:val="0"/>
      <w:marBottom w:val="0"/>
      <w:divBdr>
        <w:top w:val="none" w:sz="0" w:space="0" w:color="auto"/>
        <w:left w:val="none" w:sz="0" w:space="0" w:color="auto"/>
        <w:bottom w:val="none" w:sz="0" w:space="0" w:color="auto"/>
        <w:right w:val="none" w:sz="0" w:space="0" w:color="auto"/>
      </w:divBdr>
    </w:div>
    <w:div w:id="219948941">
      <w:bodyDiv w:val="1"/>
      <w:marLeft w:val="0"/>
      <w:marRight w:val="0"/>
      <w:marTop w:val="0"/>
      <w:marBottom w:val="0"/>
      <w:divBdr>
        <w:top w:val="none" w:sz="0" w:space="0" w:color="auto"/>
        <w:left w:val="none" w:sz="0" w:space="0" w:color="auto"/>
        <w:bottom w:val="none" w:sz="0" w:space="0" w:color="auto"/>
        <w:right w:val="none" w:sz="0" w:space="0" w:color="auto"/>
      </w:divBdr>
    </w:div>
    <w:div w:id="274561288">
      <w:bodyDiv w:val="1"/>
      <w:marLeft w:val="0"/>
      <w:marRight w:val="0"/>
      <w:marTop w:val="0"/>
      <w:marBottom w:val="0"/>
      <w:divBdr>
        <w:top w:val="none" w:sz="0" w:space="0" w:color="auto"/>
        <w:left w:val="none" w:sz="0" w:space="0" w:color="auto"/>
        <w:bottom w:val="none" w:sz="0" w:space="0" w:color="auto"/>
        <w:right w:val="none" w:sz="0" w:space="0" w:color="auto"/>
      </w:divBdr>
    </w:div>
    <w:div w:id="279647581">
      <w:bodyDiv w:val="1"/>
      <w:marLeft w:val="0"/>
      <w:marRight w:val="0"/>
      <w:marTop w:val="0"/>
      <w:marBottom w:val="0"/>
      <w:divBdr>
        <w:top w:val="none" w:sz="0" w:space="0" w:color="auto"/>
        <w:left w:val="none" w:sz="0" w:space="0" w:color="auto"/>
        <w:bottom w:val="none" w:sz="0" w:space="0" w:color="auto"/>
        <w:right w:val="none" w:sz="0" w:space="0" w:color="auto"/>
      </w:divBdr>
    </w:div>
    <w:div w:id="299117911">
      <w:bodyDiv w:val="1"/>
      <w:marLeft w:val="0"/>
      <w:marRight w:val="0"/>
      <w:marTop w:val="0"/>
      <w:marBottom w:val="0"/>
      <w:divBdr>
        <w:top w:val="none" w:sz="0" w:space="0" w:color="auto"/>
        <w:left w:val="none" w:sz="0" w:space="0" w:color="auto"/>
        <w:bottom w:val="none" w:sz="0" w:space="0" w:color="auto"/>
        <w:right w:val="none" w:sz="0" w:space="0" w:color="auto"/>
      </w:divBdr>
    </w:div>
    <w:div w:id="356007236">
      <w:bodyDiv w:val="1"/>
      <w:marLeft w:val="0"/>
      <w:marRight w:val="0"/>
      <w:marTop w:val="0"/>
      <w:marBottom w:val="0"/>
      <w:divBdr>
        <w:top w:val="none" w:sz="0" w:space="0" w:color="auto"/>
        <w:left w:val="none" w:sz="0" w:space="0" w:color="auto"/>
        <w:bottom w:val="none" w:sz="0" w:space="0" w:color="auto"/>
        <w:right w:val="none" w:sz="0" w:space="0" w:color="auto"/>
      </w:divBdr>
    </w:div>
    <w:div w:id="370039905">
      <w:bodyDiv w:val="1"/>
      <w:marLeft w:val="0"/>
      <w:marRight w:val="0"/>
      <w:marTop w:val="0"/>
      <w:marBottom w:val="0"/>
      <w:divBdr>
        <w:top w:val="none" w:sz="0" w:space="0" w:color="auto"/>
        <w:left w:val="none" w:sz="0" w:space="0" w:color="auto"/>
        <w:bottom w:val="none" w:sz="0" w:space="0" w:color="auto"/>
        <w:right w:val="none" w:sz="0" w:space="0" w:color="auto"/>
      </w:divBdr>
    </w:div>
    <w:div w:id="467094230">
      <w:bodyDiv w:val="1"/>
      <w:marLeft w:val="0"/>
      <w:marRight w:val="0"/>
      <w:marTop w:val="0"/>
      <w:marBottom w:val="0"/>
      <w:divBdr>
        <w:top w:val="none" w:sz="0" w:space="0" w:color="auto"/>
        <w:left w:val="none" w:sz="0" w:space="0" w:color="auto"/>
        <w:bottom w:val="none" w:sz="0" w:space="0" w:color="auto"/>
        <w:right w:val="none" w:sz="0" w:space="0" w:color="auto"/>
      </w:divBdr>
    </w:div>
    <w:div w:id="471020847">
      <w:bodyDiv w:val="1"/>
      <w:marLeft w:val="0"/>
      <w:marRight w:val="0"/>
      <w:marTop w:val="0"/>
      <w:marBottom w:val="0"/>
      <w:divBdr>
        <w:top w:val="none" w:sz="0" w:space="0" w:color="auto"/>
        <w:left w:val="none" w:sz="0" w:space="0" w:color="auto"/>
        <w:bottom w:val="none" w:sz="0" w:space="0" w:color="auto"/>
        <w:right w:val="none" w:sz="0" w:space="0" w:color="auto"/>
      </w:divBdr>
    </w:div>
    <w:div w:id="650136275">
      <w:bodyDiv w:val="1"/>
      <w:marLeft w:val="0"/>
      <w:marRight w:val="0"/>
      <w:marTop w:val="0"/>
      <w:marBottom w:val="0"/>
      <w:divBdr>
        <w:top w:val="none" w:sz="0" w:space="0" w:color="auto"/>
        <w:left w:val="none" w:sz="0" w:space="0" w:color="auto"/>
        <w:bottom w:val="none" w:sz="0" w:space="0" w:color="auto"/>
        <w:right w:val="none" w:sz="0" w:space="0" w:color="auto"/>
      </w:divBdr>
    </w:div>
    <w:div w:id="671875881">
      <w:bodyDiv w:val="1"/>
      <w:marLeft w:val="0"/>
      <w:marRight w:val="0"/>
      <w:marTop w:val="0"/>
      <w:marBottom w:val="0"/>
      <w:divBdr>
        <w:top w:val="none" w:sz="0" w:space="0" w:color="auto"/>
        <w:left w:val="none" w:sz="0" w:space="0" w:color="auto"/>
        <w:bottom w:val="none" w:sz="0" w:space="0" w:color="auto"/>
        <w:right w:val="none" w:sz="0" w:space="0" w:color="auto"/>
      </w:divBdr>
    </w:div>
    <w:div w:id="679894429">
      <w:bodyDiv w:val="1"/>
      <w:marLeft w:val="0"/>
      <w:marRight w:val="0"/>
      <w:marTop w:val="0"/>
      <w:marBottom w:val="0"/>
      <w:divBdr>
        <w:top w:val="none" w:sz="0" w:space="0" w:color="auto"/>
        <w:left w:val="none" w:sz="0" w:space="0" w:color="auto"/>
        <w:bottom w:val="none" w:sz="0" w:space="0" w:color="auto"/>
        <w:right w:val="none" w:sz="0" w:space="0" w:color="auto"/>
      </w:divBdr>
    </w:div>
    <w:div w:id="724137886">
      <w:bodyDiv w:val="1"/>
      <w:marLeft w:val="0"/>
      <w:marRight w:val="0"/>
      <w:marTop w:val="0"/>
      <w:marBottom w:val="0"/>
      <w:divBdr>
        <w:top w:val="none" w:sz="0" w:space="0" w:color="auto"/>
        <w:left w:val="none" w:sz="0" w:space="0" w:color="auto"/>
        <w:bottom w:val="none" w:sz="0" w:space="0" w:color="auto"/>
        <w:right w:val="none" w:sz="0" w:space="0" w:color="auto"/>
      </w:divBdr>
    </w:div>
    <w:div w:id="964847054">
      <w:bodyDiv w:val="1"/>
      <w:marLeft w:val="0"/>
      <w:marRight w:val="0"/>
      <w:marTop w:val="0"/>
      <w:marBottom w:val="0"/>
      <w:divBdr>
        <w:top w:val="none" w:sz="0" w:space="0" w:color="auto"/>
        <w:left w:val="none" w:sz="0" w:space="0" w:color="auto"/>
        <w:bottom w:val="none" w:sz="0" w:space="0" w:color="auto"/>
        <w:right w:val="none" w:sz="0" w:space="0" w:color="auto"/>
      </w:divBdr>
    </w:div>
    <w:div w:id="979072310">
      <w:bodyDiv w:val="1"/>
      <w:marLeft w:val="0"/>
      <w:marRight w:val="0"/>
      <w:marTop w:val="0"/>
      <w:marBottom w:val="0"/>
      <w:divBdr>
        <w:top w:val="none" w:sz="0" w:space="0" w:color="auto"/>
        <w:left w:val="none" w:sz="0" w:space="0" w:color="auto"/>
        <w:bottom w:val="none" w:sz="0" w:space="0" w:color="auto"/>
        <w:right w:val="none" w:sz="0" w:space="0" w:color="auto"/>
      </w:divBdr>
    </w:div>
    <w:div w:id="1027220425">
      <w:bodyDiv w:val="1"/>
      <w:marLeft w:val="0"/>
      <w:marRight w:val="0"/>
      <w:marTop w:val="0"/>
      <w:marBottom w:val="0"/>
      <w:divBdr>
        <w:top w:val="none" w:sz="0" w:space="0" w:color="auto"/>
        <w:left w:val="none" w:sz="0" w:space="0" w:color="auto"/>
        <w:bottom w:val="none" w:sz="0" w:space="0" w:color="auto"/>
        <w:right w:val="none" w:sz="0" w:space="0" w:color="auto"/>
      </w:divBdr>
    </w:div>
    <w:div w:id="1075277147">
      <w:bodyDiv w:val="1"/>
      <w:marLeft w:val="0"/>
      <w:marRight w:val="0"/>
      <w:marTop w:val="0"/>
      <w:marBottom w:val="0"/>
      <w:divBdr>
        <w:top w:val="none" w:sz="0" w:space="0" w:color="auto"/>
        <w:left w:val="none" w:sz="0" w:space="0" w:color="auto"/>
        <w:bottom w:val="none" w:sz="0" w:space="0" w:color="auto"/>
        <w:right w:val="none" w:sz="0" w:space="0" w:color="auto"/>
      </w:divBdr>
    </w:div>
    <w:div w:id="1099832477">
      <w:bodyDiv w:val="1"/>
      <w:marLeft w:val="0"/>
      <w:marRight w:val="0"/>
      <w:marTop w:val="0"/>
      <w:marBottom w:val="0"/>
      <w:divBdr>
        <w:top w:val="none" w:sz="0" w:space="0" w:color="auto"/>
        <w:left w:val="none" w:sz="0" w:space="0" w:color="auto"/>
        <w:bottom w:val="none" w:sz="0" w:space="0" w:color="auto"/>
        <w:right w:val="none" w:sz="0" w:space="0" w:color="auto"/>
      </w:divBdr>
    </w:div>
    <w:div w:id="1195775637">
      <w:bodyDiv w:val="1"/>
      <w:marLeft w:val="0"/>
      <w:marRight w:val="0"/>
      <w:marTop w:val="0"/>
      <w:marBottom w:val="0"/>
      <w:divBdr>
        <w:top w:val="none" w:sz="0" w:space="0" w:color="auto"/>
        <w:left w:val="none" w:sz="0" w:space="0" w:color="auto"/>
        <w:bottom w:val="none" w:sz="0" w:space="0" w:color="auto"/>
        <w:right w:val="none" w:sz="0" w:space="0" w:color="auto"/>
      </w:divBdr>
    </w:div>
    <w:div w:id="1201474377">
      <w:bodyDiv w:val="1"/>
      <w:marLeft w:val="0"/>
      <w:marRight w:val="0"/>
      <w:marTop w:val="0"/>
      <w:marBottom w:val="0"/>
      <w:divBdr>
        <w:top w:val="none" w:sz="0" w:space="0" w:color="auto"/>
        <w:left w:val="none" w:sz="0" w:space="0" w:color="auto"/>
        <w:bottom w:val="none" w:sz="0" w:space="0" w:color="auto"/>
        <w:right w:val="none" w:sz="0" w:space="0" w:color="auto"/>
      </w:divBdr>
    </w:div>
    <w:div w:id="1230382150">
      <w:bodyDiv w:val="1"/>
      <w:marLeft w:val="0"/>
      <w:marRight w:val="0"/>
      <w:marTop w:val="0"/>
      <w:marBottom w:val="0"/>
      <w:divBdr>
        <w:top w:val="none" w:sz="0" w:space="0" w:color="auto"/>
        <w:left w:val="none" w:sz="0" w:space="0" w:color="auto"/>
        <w:bottom w:val="none" w:sz="0" w:space="0" w:color="auto"/>
        <w:right w:val="none" w:sz="0" w:space="0" w:color="auto"/>
      </w:divBdr>
    </w:div>
    <w:div w:id="1257177752">
      <w:bodyDiv w:val="1"/>
      <w:marLeft w:val="0"/>
      <w:marRight w:val="0"/>
      <w:marTop w:val="0"/>
      <w:marBottom w:val="0"/>
      <w:divBdr>
        <w:top w:val="none" w:sz="0" w:space="0" w:color="auto"/>
        <w:left w:val="none" w:sz="0" w:space="0" w:color="auto"/>
        <w:bottom w:val="none" w:sz="0" w:space="0" w:color="auto"/>
        <w:right w:val="none" w:sz="0" w:space="0" w:color="auto"/>
      </w:divBdr>
    </w:div>
    <w:div w:id="1292592264">
      <w:bodyDiv w:val="1"/>
      <w:marLeft w:val="0"/>
      <w:marRight w:val="0"/>
      <w:marTop w:val="0"/>
      <w:marBottom w:val="0"/>
      <w:divBdr>
        <w:top w:val="none" w:sz="0" w:space="0" w:color="auto"/>
        <w:left w:val="none" w:sz="0" w:space="0" w:color="auto"/>
        <w:bottom w:val="none" w:sz="0" w:space="0" w:color="auto"/>
        <w:right w:val="none" w:sz="0" w:space="0" w:color="auto"/>
      </w:divBdr>
    </w:div>
    <w:div w:id="1368333678">
      <w:bodyDiv w:val="1"/>
      <w:marLeft w:val="0"/>
      <w:marRight w:val="0"/>
      <w:marTop w:val="0"/>
      <w:marBottom w:val="0"/>
      <w:divBdr>
        <w:top w:val="none" w:sz="0" w:space="0" w:color="auto"/>
        <w:left w:val="none" w:sz="0" w:space="0" w:color="auto"/>
        <w:bottom w:val="none" w:sz="0" w:space="0" w:color="auto"/>
        <w:right w:val="none" w:sz="0" w:space="0" w:color="auto"/>
      </w:divBdr>
    </w:div>
    <w:div w:id="1408765506">
      <w:bodyDiv w:val="1"/>
      <w:marLeft w:val="0"/>
      <w:marRight w:val="0"/>
      <w:marTop w:val="0"/>
      <w:marBottom w:val="0"/>
      <w:divBdr>
        <w:top w:val="none" w:sz="0" w:space="0" w:color="auto"/>
        <w:left w:val="none" w:sz="0" w:space="0" w:color="auto"/>
        <w:bottom w:val="none" w:sz="0" w:space="0" w:color="auto"/>
        <w:right w:val="none" w:sz="0" w:space="0" w:color="auto"/>
      </w:divBdr>
    </w:div>
    <w:div w:id="1412003464">
      <w:bodyDiv w:val="1"/>
      <w:marLeft w:val="0"/>
      <w:marRight w:val="0"/>
      <w:marTop w:val="0"/>
      <w:marBottom w:val="0"/>
      <w:divBdr>
        <w:top w:val="none" w:sz="0" w:space="0" w:color="auto"/>
        <w:left w:val="none" w:sz="0" w:space="0" w:color="auto"/>
        <w:bottom w:val="none" w:sz="0" w:space="0" w:color="auto"/>
        <w:right w:val="none" w:sz="0" w:space="0" w:color="auto"/>
      </w:divBdr>
      <w:divsChild>
        <w:div w:id="1275753352">
          <w:marLeft w:val="806"/>
          <w:marRight w:val="0"/>
          <w:marTop w:val="86"/>
          <w:marBottom w:val="0"/>
          <w:divBdr>
            <w:top w:val="none" w:sz="0" w:space="0" w:color="auto"/>
            <w:left w:val="none" w:sz="0" w:space="0" w:color="auto"/>
            <w:bottom w:val="none" w:sz="0" w:space="0" w:color="auto"/>
            <w:right w:val="none" w:sz="0" w:space="0" w:color="auto"/>
          </w:divBdr>
        </w:div>
        <w:div w:id="1213342999">
          <w:marLeft w:val="806"/>
          <w:marRight w:val="0"/>
          <w:marTop w:val="86"/>
          <w:marBottom w:val="0"/>
          <w:divBdr>
            <w:top w:val="none" w:sz="0" w:space="0" w:color="auto"/>
            <w:left w:val="none" w:sz="0" w:space="0" w:color="auto"/>
            <w:bottom w:val="none" w:sz="0" w:space="0" w:color="auto"/>
            <w:right w:val="none" w:sz="0" w:space="0" w:color="auto"/>
          </w:divBdr>
        </w:div>
        <w:div w:id="1402287473">
          <w:marLeft w:val="806"/>
          <w:marRight w:val="0"/>
          <w:marTop w:val="86"/>
          <w:marBottom w:val="0"/>
          <w:divBdr>
            <w:top w:val="none" w:sz="0" w:space="0" w:color="auto"/>
            <w:left w:val="none" w:sz="0" w:space="0" w:color="auto"/>
            <w:bottom w:val="none" w:sz="0" w:space="0" w:color="auto"/>
            <w:right w:val="none" w:sz="0" w:space="0" w:color="auto"/>
          </w:divBdr>
        </w:div>
        <w:div w:id="405341049">
          <w:marLeft w:val="806"/>
          <w:marRight w:val="0"/>
          <w:marTop w:val="86"/>
          <w:marBottom w:val="0"/>
          <w:divBdr>
            <w:top w:val="none" w:sz="0" w:space="0" w:color="auto"/>
            <w:left w:val="none" w:sz="0" w:space="0" w:color="auto"/>
            <w:bottom w:val="none" w:sz="0" w:space="0" w:color="auto"/>
            <w:right w:val="none" w:sz="0" w:space="0" w:color="auto"/>
          </w:divBdr>
        </w:div>
      </w:divsChild>
    </w:div>
    <w:div w:id="1441334311">
      <w:bodyDiv w:val="1"/>
      <w:marLeft w:val="0"/>
      <w:marRight w:val="0"/>
      <w:marTop w:val="0"/>
      <w:marBottom w:val="0"/>
      <w:divBdr>
        <w:top w:val="none" w:sz="0" w:space="0" w:color="auto"/>
        <w:left w:val="none" w:sz="0" w:space="0" w:color="auto"/>
        <w:bottom w:val="none" w:sz="0" w:space="0" w:color="auto"/>
        <w:right w:val="none" w:sz="0" w:space="0" w:color="auto"/>
      </w:divBdr>
    </w:div>
    <w:div w:id="1512449545">
      <w:bodyDiv w:val="1"/>
      <w:marLeft w:val="0"/>
      <w:marRight w:val="0"/>
      <w:marTop w:val="0"/>
      <w:marBottom w:val="0"/>
      <w:divBdr>
        <w:top w:val="none" w:sz="0" w:space="0" w:color="auto"/>
        <w:left w:val="none" w:sz="0" w:space="0" w:color="auto"/>
        <w:bottom w:val="none" w:sz="0" w:space="0" w:color="auto"/>
        <w:right w:val="none" w:sz="0" w:space="0" w:color="auto"/>
      </w:divBdr>
    </w:div>
    <w:div w:id="1526089232">
      <w:bodyDiv w:val="1"/>
      <w:marLeft w:val="0"/>
      <w:marRight w:val="0"/>
      <w:marTop w:val="0"/>
      <w:marBottom w:val="0"/>
      <w:divBdr>
        <w:top w:val="none" w:sz="0" w:space="0" w:color="auto"/>
        <w:left w:val="none" w:sz="0" w:space="0" w:color="auto"/>
        <w:bottom w:val="none" w:sz="0" w:space="0" w:color="auto"/>
        <w:right w:val="none" w:sz="0" w:space="0" w:color="auto"/>
      </w:divBdr>
    </w:div>
    <w:div w:id="1616132497">
      <w:bodyDiv w:val="1"/>
      <w:marLeft w:val="0"/>
      <w:marRight w:val="0"/>
      <w:marTop w:val="0"/>
      <w:marBottom w:val="0"/>
      <w:divBdr>
        <w:top w:val="none" w:sz="0" w:space="0" w:color="auto"/>
        <w:left w:val="none" w:sz="0" w:space="0" w:color="auto"/>
        <w:bottom w:val="none" w:sz="0" w:space="0" w:color="auto"/>
        <w:right w:val="none" w:sz="0" w:space="0" w:color="auto"/>
      </w:divBdr>
    </w:div>
    <w:div w:id="1687094851">
      <w:bodyDiv w:val="1"/>
      <w:marLeft w:val="0"/>
      <w:marRight w:val="0"/>
      <w:marTop w:val="0"/>
      <w:marBottom w:val="0"/>
      <w:divBdr>
        <w:top w:val="none" w:sz="0" w:space="0" w:color="auto"/>
        <w:left w:val="none" w:sz="0" w:space="0" w:color="auto"/>
        <w:bottom w:val="none" w:sz="0" w:space="0" w:color="auto"/>
        <w:right w:val="none" w:sz="0" w:space="0" w:color="auto"/>
      </w:divBdr>
    </w:div>
    <w:div w:id="1711495811">
      <w:bodyDiv w:val="1"/>
      <w:marLeft w:val="0"/>
      <w:marRight w:val="0"/>
      <w:marTop w:val="0"/>
      <w:marBottom w:val="0"/>
      <w:divBdr>
        <w:top w:val="none" w:sz="0" w:space="0" w:color="auto"/>
        <w:left w:val="none" w:sz="0" w:space="0" w:color="auto"/>
        <w:bottom w:val="none" w:sz="0" w:space="0" w:color="auto"/>
        <w:right w:val="none" w:sz="0" w:space="0" w:color="auto"/>
      </w:divBdr>
    </w:div>
    <w:div w:id="1736078438">
      <w:bodyDiv w:val="1"/>
      <w:marLeft w:val="0"/>
      <w:marRight w:val="0"/>
      <w:marTop w:val="0"/>
      <w:marBottom w:val="0"/>
      <w:divBdr>
        <w:top w:val="none" w:sz="0" w:space="0" w:color="auto"/>
        <w:left w:val="none" w:sz="0" w:space="0" w:color="auto"/>
        <w:bottom w:val="none" w:sz="0" w:space="0" w:color="auto"/>
        <w:right w:val="none" w:sz="0" w:space="0" w:color="auto"/>
      </w:divBdr>
    </w:div>
    <w:div w:id="1790272248">
      <w:bodyDiv w:val="1"/>
      <w:marLeft w:val="0"/>
      <w:marRight w:val="0"/>
      <w:marTop w:val="0"/>
      <w:marBottom w:val="0"/>
      <w:divBdr>
        <w:top w:val="none" w:sz="0" w:space="0" w:color="auto"/>
        <w:left w:val="none" w:sz="0" w:space="0" w:color="auto"/>
        <w:bottom w:val="none" w:sz="0" w:space="0" w:color="auto"/>
        <w:right w:val="none" w:sz="0" w:space="0" w:color="auto"/>
      </w:divBdr>
    </w:div>
    <w:div w:id="1879663991">
      <w:bodyDiv w:val="1"/>
      <w:marLeft w:val="0"/>
      <w:marRight w:val="0"/>
      <w:marTop w:val="0"/>
      <w:marBottom w:val="0"/>
      <w:divBdr>
        <w:top w:val="none" w:sz="0" w:space="0" w:color="auto"/>
        <w:left w:val="none" w:sz="0" w:space="0" w:color="auto"/>
        <w:bottom w:val="none" w:sz="0" w:space="0" w:color="auto"/>
        <w:right w:val="none" w:sz="0" w:space="0" w:color="auto"/>
      </w:divBdr>
    </w:div>
    <w:div w:id="1921939460">
      <w:bodyDiv w:val="1"/>
      <w:marLeft w:val="0"/>
      <w:marRight w:val="0"/>
      <w:marTop w:val="0"/>
      <w:marBottom w:val="0"/>
      <w:divBdr>
        <w:top w:val="none" w:sz="0" w:space="0" w:color="auto"/>
        <w:left w:val="none" w:sz="0" w:space="0" w:color="auto"/>
        <w:bottom w:val="none" w:sz="0" w:space="0" w:color="auto"/>
        <w:right w:val="none" w:sz="0" w:space="0" w:color="auto"/>
      </w:divBdr>
    </w:div>
    <w:div w:id="1939021214">
      <w:bodyDiv w:val="1"/>
      <w:marLeft w:val="0"/>
      <w:marRight w:val="0"/>
      <w:marTop w:val="0"/>
      <w:marBottom w:val="0"/>
      <w:divBdr>
        <w:top w:val="none" w:sz="0" w:space="0" w:color="auto"/>
        <w:left w:val="none" w:sz="0" w:space="0" w:color="auto"/>
        <w:bottom w:val="none" w:sz="0" w:space="0" w:color="auto"/>
        <w:right w:val="none" w:sz="0" w:space="0" w:color="auto"/>
      </w:divBdr>
    </w:div>
    <w:div w:id="1952475654">
      <w:bodyDiv w:val="1"/>
      <w:marLeft w:val="0"/>
      <w:marRight w:val="0"/>
      <w:marTop w:val="0"/>
      <w:marBottom w:val="0"/>
      <w:divBdr>
        <w:top w:val="none" w:sz="0" w:space="0" w:color="auto"/>
        <w:left w:val="none" w:sz="0" w:space="0" w:color="auto"/>
        <w:bottom w:val="none" w:sz="0" w:space="0" w:color="auto"/>
        <w:right w:val="none" w:sz="0" w:space="0" w:color="auto"/>
      </w:divBdr>
    </w:div>
    <w:div w:id="1960918897">
      <w:bodyDiv w:val="1"/>
      <w:marLeft w:val="0"/>
      <w:marRight w:val="0"/>
      <w:marTop w:val="0"/>
      <w:marBottom w:val="0"/>
      <w:divBdr>
        <w:top w:val="none" w:sz="0" w:space="0" w:color="auto"/>
        <w:left w:val="none" w:sz="0" w:space="0" w:color="auto"/>
        <w:bottom w:val="none" w:sz="0" w:space="0" w:color="auto"/>
        <w:right w:val="none" w:sz="0" w:space="0" w:color="auto"/>
      </w:divBdr>
    </w:div>
    <w:div w:id="2044404152">
      <w:bodyDiv w:val="1"/>
      <w:marLeft w:val="0"/>
      <w:marRight w:val="0"/>
      <w:marTop w:val="0"/>
      <w:marBottom w:val="0"/>
      <w:divBdr>
        <w:top w:val="none" w:sz="0" w:space="0" w:color="auto"/>
        <w:left w:val="none" w:sz="0" w:space="0" w:color="auto"/>
        <w:bottom w:val="none" w:sz="0" w:space="0" w:color="auto"/>
        <w:right w:val="none" w:sz="0" w:space="0" w:color="auto"/>
      </w:divBdr>
    </w:div>
    <w:div w:id="2061973658">
      <w:bodyDiv w:val="1"/>
      <w:marLeft w:val="0"/>
      <w:marRight w:val="0"/>
      <w:marTop w:val="0"/>
      <w:marBottom w:val="0"/>
      <w:divBdr>
        <w:top w:val="none" w:sz="0" w:space="0" w:color="auto"/>
        <w:left w:val="none" w:sz="0" w:space="0" w:color="auto"/>
        <w:bottom w:val="none" w:sz="0" w:space="0" w:color="auto"/>
        <w:right w:val="none" w:sz="0" w:space="0" w:color="auto"/>
      </w:divBdr>
    </w:div>
    <w:div w:id="2092699117">
      <w:bodyDiv w:val="1"/>
      <w:marLeft w:val="0"/>
      <w:marRight w:val="0"/>
      <w:marTop w:val="0"/>
      <w:marBottom w:val="0"/>
      <w:divBdr>
        <w:top w:val="none" w:sz="0" w:space="0" w:color="auto"/>
        <w:left w:val="none" w:sz="0" w:space="0" w:color="auto"/>
        <w:bottom w:val="none" w:sz="0" w:space="0" w:color="auto"/>
        <w:right w:val="none" w:sz="0" w:space="0" w:color="auto"/>
      </w:divBdr>
    </w:div>
    <w:div w:id="21256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3239E-F63D-4A8F-A572-DE295A44A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13</Pages>
  <Words>3331</Words>
  <Characters>18989</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m0on</dc:creator>
  <cp:lastModifiedBy>Usuario</cp:lastModifiedBy>
  <cp:revision>6</cp:revision>
  <cp:lastPrinted>2018-06-19T19:42:00Z</cp:lastPrinted>
  <dcterms:created xsi:type="dcterms:W3CDTF">2021-11-22T21:26:00Z</dcterms:created>
  <dcterms:modified xsi:type="dcterms:W3CDTF">2021-11-22T23:05:00Z</dcterms:modified>
</cp:coreProperties>
</file>