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BCB7E" w14:textId="396AFFFA" w:rsidR="00E166B3" w:rsidRPr="007A2126" w:rsidRDefault="00A641FD" w:rsidP="007A2126">
      <w:pPr>
        <w:spacing w:line="276" w:lineRule="auto"/>
        <w:jc w:val="center"/>
        <w:rPr>
          <w:rFonts w:cstheme="minorHAnsi"/>
          <w:b/>
          <w:sz w:val="22"/>
          <w:szCs w:val="22"/>
          <w:u w:val="single"/>
          <w:lang w:val="es-PE"/>
        </w:rPr>
      </w:pPr>
      <w:r w:rsidRPr="007A2126">
        <w:rPr>
          <w:rFonts w:cstheme="minorHAnsi"/>
          <w:b/>
          <w:sz w:val="22"/>
          <w:szCs w:val="22"/>
          <w:u w:val="single"/>
          <w:lang w:val="es-PE"/>
        </w:rPr>
        <w:t>TÉRMINOS Y CONDICIONES DEL SERVICIO “SUBASTA</w:t>
      </w:r>
      <w:r w:rsidR="00236B96" w:rsidRPr="007A2126">
        <w:rPr>
          <w:rFonts w:cstheme="minorHAnsi"/>
          <w:b/>
          <w:sz w:val="22"/>
          <w:szCs w:val="22"/>
          <w:u w:val="single"/>
          <w:lang w:val="es-PE"/>
        </w:rPr>
        <w:t>S</w:t>
      </w:r>
      <w:r w:rsidRPr="007A2126">
        <w:rPr>
          <w:rFonts w:cstheme="minorHAnsi"/>
          <w:b/>
          <w:sz w:val="22"/>
          <w:szCs w:val="22"/>
          <w:u w:val="single"/>
          <w:lang w:val="es-PE"/>
        </w:rPr>
        <w:t>”</w:t>
      </w:r>
    </w:p>
    <w:p w14:paraId="43B87004" w14:textId="19C0F618" w:rsidR="00E166B3" w:rsidRPr="007A2126" w:rsidRDefault="00E166B3" w:rsidP="007A2126">
      <w:pPr>
        <w:spacing w:line="276" w:lineRule="auto"/>
        <w:jc w:val="both"/>
        <w:rPr>
          <w:rFonts w:cstheme="minorHAnsi"/>
          <w:color w:val="2F5496" w:themeColor="accent1" w:themeShade="BF"/>
          <w:sz w:val="22"/>
          <w:szCs w:val="22"/>
          <w:lang w:val="es-PE"/>
        </w:rPr>
      </w:pPr>
    </w:p>
    <w:p w14:paraId="6D209631" w14:textId="03166CC2" w:rsidR="00947690" w:rsidRPr="007A2126" w:rsidRDefault="00947690" w:rsidP="007A2126">
      <w:pPr>
        <w:pStyle w:val="ListParagraph"/>
        <w:numPr>
          <w:ilvl w:val="0"/>
          <w:numId w:val="4"/>
        </w:numPr>
        <w:spacing w:line="276" w:lineRule="auto"/>
        <w:ind w:left="567" w:hanging="567"/>
        <w:jc w:val="both"/>
        <w:rPr>
          <w:rFonts w:cstheme="minorHAnsi"/>
          <w:b/>
          <w:u w:val="single"/>
          <w:lang w:val="es-PE"/>
        </w:rPr>
      </w:pPr>
      <w:r w:rsidRPr="007A2126">
        <w:rPr>
          <w:rFonts w:cstheme="minorHAnsi"/>
          <w:b/>
          <w:u w:val="single"/>
          <w:lang w:val="es-PE"/>
        </w:rPr>
        <w:t>INTRODUCCIÓN</w:t>
      </w:r>
    </w:p>
    <w:p w14:paraId="0E56FF42" w14:textId="77777777" w:rsidR="00A641FD" w:rsidRPr="007A2126" w:rsidRDefault="00A641FD" w:rsidP="007A2126">
      <w:pPr>
        <w:pStyle w:val="ListParagraph"/>
        <w:spacing w:line="276" w:lineRule="auto"/>
        <w:ind w:left="360"/>
        <w:jc w:val="both"/>
        <w:rPr>
          <w:rFonts w:cstheme="minorHAnsi"/>
          <w:b/>
          <w:u w:val="single"/>
          <w:lang w:val="es-PE"/>
        </w:rPr>
      </w:pPr>
    </w:p>
    <w:p w14:paraId="2BD5BBC4" w14:textId="73799DA0" w:rsidR="006368F0" w:rsidRPr="007A2126" w:rsidRDefault="006368F0" w:rsidP="007A2126">
      <w:pPr>
        <w:pStyle w:val="ListParagraph"/>
        <w:spacing w:line="276" w:lineRule="auto"/>
        <w:ind w:left="567"/>
        <w:jc w:val="both"/>
        <w:rPr>
          <w:rFonts w:cstheme="minorHAnsi"/>
          <w:lang w:val="es-PE"/>
        </w:rPr>
      </w:pPr>
      <w:r w:rsidRPr="007A2126">
        <w:rPr>
          <w:rFonts w:cstheme="minorHAnsi"/>
          <w:lang w:val="es-PE"/>
        </w:rPr>
        <w:t xml:space="preserve">El acceso y uso de este sitio web se rige por los Términos y Condiciones descritos a continuación. Los Términos y Condiciones contenidos en este documento se aplicarán y se entenderá que forman parte de todos los actos y contratos que se ejecuten o celebren mediante los sistemas de oferta y comercialización comprendidos en este sitio web entre los usuarios de estos sitios y VIETTEL PERU S.A.C (en adelante, “Bitel”; “la Empresa” y/o “el Proveedor”). </w:t>
      </w:r>
    </w:p>
    <w:p w14:paraId="1BA0E8F5" w14:textId="77777777" w:rsidR="00684CFC" w:rsidRPr="007A2126" w:rsidRDefault="00684CFC" w:rsidP="007A2126">
      <w:pPr>
        <w:pStyle w:val="ListParagraph"/>
        <w:spacing w:line="276" w:lineRule="auto"/>
        <w:ind w:left="567"/>
        <w:jc w:val="both"/>
        <w:rPr>
          <w:rFonts w:cstheme="minorHAnsi"/>
          <w:lang w:val="es-PE"/>
        </w:rPr>
      </w:pPr>
    </w:p>
    <w:p w14:paraId="419111DD" w14:textId="2873F0C0" w:rsidR="006368F0" w:rsidRPr="007A2126" w:rsidRDefault="006368F0" w:rsidP="007A2126">
      <w:pPr>
        <w:pStyle w:val="ListParagraph"/>
        <w:spacing w:line="276" w:lineRule="auto"/>
        <w:ind w:left="567"/>
        <w:jc w:val="both"/>
        <w:rPr>
          <w:rFonts w:cstheme="minorHAnsi"/>
          <w:lang w:val="es-PE"/>
        </w:rPr>
      </w:pPr>
      <w:r w:rsidRPr="007A2126">
        <w:rPr>
          <w:rFonts w:cstheme="minorHAnsi"/>
          <w:lang w:val="es-PE"/>
        </w:rPr>
        <w:t>Los presentes Términos y Condiciones contienen toda la información relacionada al servicio “</w:t>
      </w:r>
      <w:r w:rsidR="00EB6A52" w:rsidRPr="007A2126">
        <w:rPr>
          <w:rFonts w:cstheme="minorHAnsi"/>
          <w:lang w:val="es-PE"/>
        </w:rPr>
        <w:t>Subasta</w:t>
      </w:r>
      <w:r w:rsidR="001C1CF5" w:rsidRPr="007A2126">
        <w:rPr>
          <w:rFonts w:cstheme="minorHAnsi"/>
          <w:lang w:val="es-PE"/>
        </w:rPr>
        <w:t>s</w:t>
      </w:r>
      <w:r w:rsidRPr="007A2126">
        <w:rPr>
          <w:rFonts w:cstheme="minorHAnsi"/>
          <w:lang w:val="es-PE"/>
        </w:rPr>
        <w:t>” (en</w:t>
      </w:r>
      <w:r w:rsidR="00B65159" w:rsidRPr="007A2126">
        <w:rPr>
          <w:rFonts w:cstheme="minorHAnsi"/>
          <w:lang w:val="es-PE"/>
        </w:rPr>
        <w:t xml:space="preserve"> adelante</w:t>
      </w:r>
      <w:r w:rsidRPr="007A2126">
        <w:rPr>
          <w:rFonts w:cstheme="minorHAnsi"/>
          <w:lang w:val="es-PE"/>
        </w:rPr>
        <w:t>, “el Servicio” y/o “</w:t>
      </w:r>
      <w:r w:rsidR="00EB6A52" w:rsidRPr="007A2126">
        <w:rPr>
          <w:rFonts w:cstheme="minorHAnsi"/>
          <w:lang w:val="es-PE"/>
        </w:rPr>
        <w:t>Subasta</w:t>
      </w:r>
      <w:r w:rsidR="00604C27" w:rsidRPr="007A2126">
        <w:rPr>
          <w:rFonts w:cstheme="minorHAnsi"/>
          <w:lang w:val="es-PE"/>
        </w:rPr>
        <w:t>s</w:t>
      </w:r>
      <w:r w:rsidRPr="007A2126">
        <w:rPr>
          <w:rFonts w:cstheme="minorHAnsi"/>
          <w:lang w:val="es-PE"/>
        </w:rPr>
        <w:t>”).</w:t>
      </w:r>
    </w:p>
    <w:p w14:paraId="40FA9213" w14:textId="77777777" w:rsidR="00684CFC" w:rsidRPr="007A2126" w:rsidRDefault="00684CFC" w:rsidP="007A2126">
      <w:pPr>
        <w:pStyle w:val="ListParagraph"/>
        <w:spacing w:line="276" w:lineRule="auto"/>
        <w:ind w:left="567"/>
        <w:jc w:val="both"/>
        <w:rPr>
          <w:rFonts w:cstheme="minorHAnsi"/>
          <w:lang w:val="es-PE"/>
        </w:rPr>
      </w:pPr>
    </w:p>
    <w:p w14:paraId="756725F2" w14:textId="44507DFD" w:rsidR="006368F0" w:rsidRPr="007A2126" w:rsidRDefault="006368F0" w:rsidP="007A2126">
      <w:pPr>
        <w:pStyle w:val="ListParagraph"/>
        <w:spacing w:line="276" w:lineRule="auto"/>
        <w:ind w:left="567"/>
        <w:jc w:val="both"/>
        <w:rPr>
          <w:rFonts w:cstheme="minorHAnsi"/>
          <w:lang w:val="es-PE"/>
        </w:rPr>
      </w:pPr>
      <w:r w:rsidRPr="007A2126">
        <w:rPr>
          <w:rFonts w:cstheme="minorHAnsi"/>
          <w:lang w:val="es-PE"/>
        </w:rPr>
        <w:t>Para el uso del Servicio, se requiere que el cliente -de forma previa- lea toda la información de nuestros Términos y Condiciones</w:t>
      </w:r>
      <w:r w:rsidRPr="007A2126">
        <w:rPr>
          <w:rFonts w:cstheme="minorHAnsi"/>
          <w:i/>
          <w:iCs/>
          <w:lang w:val="es-PE"/>
        </w:rPr>
        <w:t xml:space="preserve">. </w:t>
      </w:r>
      <w:r w:rsidRPr="007A2126">
        <w:rPr>
          <w:rFonts w:cstheme="minorHAnsi"/>
          <w:lang w:val="es-PE"/>
        </w:rPr>
        <w:t>Asimismo, se deberá tener en cuenta que el presente documento es un acuerdo entre Bitel y el cliente, por lo que es importante que el cliente lea y entienda en su totalidad los presentes Términos y Condiciones.</w:t>
      </w:r>
    </w:p>
    <w:p w14:paraId="31B35A85" w14:textId="77777777" w:rsidR="00684CFC" w:rsidRPr="007A2126" w:rsidRDefault="00684CFC" w:rsidP="007A2126">
      <w:pPr>
        <w:pStyle w:val="ListParagraph"/>
        <w:spacing w:line="276" w:lineRule="auto"/>
        <w:ind w:left="567"/>
        <w:jc w:val="both"/>
        <w:rPr>
          <w:rFonts w:cstheme="minorHAnsi"/>
          <w:lang w:val="es-PE"/>
        </w:rPr>
      </w:pPr>
    </w:p>
    <w:p w14:paraId="1127ACE1" w14:textId="48A47057" w:rsidR="006368F0" w:rsidRPr="007A2126" w:rsidRDefault="006368F0" w:rsidP="007A2126">
      <w:pPr>
        <w:pStyle w:val="ListParagraph"/>
        <w:spacing w:line="276" w:lineRule="auto"/>
        <w:ind w:left="567"/>
        <w:jc w:val="both"/>
        <w:rPr>
          <w:rFonts w:cstheme="minorHAnsi"/>
          <w:lang w:val="es-PE"/>
        </w:rPr>
      </w:pPr>
      <w:r w:rsidRPr="007A2126">
        <w:rPr>
          <w:rFonts w:cstheme="minorHAnsi"/>
          <w:lang w:val="es-PE"/>
        </w:rPr>
        <w:t xml:space="preserve">Al usar, acceder y registrarse para utilizar el Servicio, el cliente manifiesta estar de acuerdo y acepta cumplir estos Términos y Condiciones. </w:t>
      </w:r>
    </w:p>
    <w:p w14:paraId="67769325" w14:textId="77777777" w:rsidR="00684CFC" w:rsidRPr="007A2126" w:rsidRDefault="00684CFC" w:rsidP="007A2126">
      <w:pPr>
        <w:pStyle w:val="ListParagraph"/>
        <w:spacing w:line="276" w:lineRule="auto"/>
        <w:ind w:left="567"/>
        <w:jc w:val="both"/>
        <w:rPr>
          <w:rFonts w:cstheme="minorHAnsi"/>
          <w:lang w:val="es-PE"/>
        </w:rPr>
      </w:pPr>
    </w:p>
    <w:p w14:paraId="3A1FDFDF" w14:textId="66B5D25B" w:rsidR="006368F0" w:rsidRPr="007A2126" w:rsidRDefault="006368F0" w:rsidP="007A2126">
      <w:pPr>
        <w:pStyle w:val="ListParagraph"/>
        <w:spacing w:line="276" w:lineRule="auto"/>
        <w:ind w:left="567"/>
        <w:jc w:val="both"/>
        <w:rPr>
          <w:rFonts w:cstheme="minorHAnsi"/>
          <w:lang w:val="es-PE"/>
        </w:rPr>
      </w:pPr>
      <w:r w:rsidRPr="007A2126">
        <w:rPr>
          <w:rFonts w:cstheme="minorHAnsi"/>
          <w:lang w:val="es-PE"/>
        </w:rPr>
        <w:t>Bitel se reserva el derecho de actualizar y/o modificar los Términos y Condiciones que detallamos a continuación en cualquier momento, sin previo aviso. Por esta razón, recomendamos revisar los Términos y Condiciones antes de cada registro, uso o ingreso al Servicio o cada vez que se visite el sitio web</w:t>
      </w:r>
      <w:r w:rsidR="007A2126">
        <w:rPr>
          <w:rFonts w:cstheme="minorHAnsi"/>
          <w:lang w:val="es-PE"/>
        </w:rPr>
        <w:t xml:space="preserve"> de Subastas</w:t>
      </w:r>
      <w:r w:rsidRPr="007A2126">
        <w:rPr>
          <w:rFonts w:cstheme="minorHAnsi"/>
          <w:lang w:val="es-PE"/>
        </w:rPr>
        <w:t xml:space="preserve">. Realizaremos nuestros mejores esfuerzos para asegurar la disponibilidad, sin interrupciones, de los servicios de la presente página web, así como en la ausencia de errores en cualquier transmisión de información que pudiera tener lugar. No obstante, y debido a la naturaleza misma de internet, no es posible garantizar tales extremos. </w:t>
      </w:r>
    </w:p>
    <w:p w14:paraId="3CEBC011" w14:textId="77777777" w:rsidR="0032424C" w:rsidRPr="007A2126" w:rsidRDefault="0032424C" w:rsidP="007A2126">
      <w:pPr>
        <w:pStyle w:val="ListParagraph"/>
        <w:spacing w:line="276" w:lineRule="auto"/>
        <w:ind w:left="567"/>
        <w:jc w:val="both"/>
        <w:rPr>
          <w:rFonts w:cstheme="minorHAnsi"/>
          <w:lang w:val="es-PE"/>
        </w:rPr>
      </w:pPr>
    </w:p>
    <w:p w14:paraId="73DC4753" w14:textId="6C8C97CA" w:rsidR="006368F0" w:rsidRPr="007A2126" w:rsidRDefault="006368F0" w:rsidP="007A2126">
      <w:pPr>
        <w:pStyle w:val="ListParagraph"/>
        <w:spacing w:line="276" w:lineRule="auto"/>
        <w:ind w:left="567"/>
        <w:jc w:val="both"/>
        <w:rPr>
          <w:rFonts w:cstheme="minorHAnsi"/>
          <w:lang w:val="es-PE"/>
        </w:rPr>
      </w:pPr>
      <w:r w:rsidRPr="007A2126">
        <w:rPr>
          <w:rFonts w:cstheme="minorHAnsi"/>
          <w:lang w:val="es-PE"/>
        </w:rPr>
        <w:t>Asimismo, el acceso al Servicio podría ocasionalmente verse suspendido o restringido a efectos de la realización de trabajos de reparación o mantenimiento, o la introducción de nuevos productos o servicios. Procuraremos limitar la frecuencia y duración de tales suspensiones o restricciones.</w:t>
      </w:r>
    </w:p>
    <w:p w14:paraId="68A8157E" w14:textId="150D42F2" w:rsidR="00A37A4B" w:rsidRPr="007A2126" w:rsidRDefault="00A37A4B" w:rsidP="007A2126">
      <w:pPr>
        <w:pStyle w:val="ListParagraph"/>
        <w:spacing w:line="276" w:lineRule="auto"/>
        <w:ind w:left="567"/>
        <w:jc w:val="both"/>
        <w:rPr>
          <w:rFonts w:cstheme="minorHAnsi"/>
          <w:lang w:val="es-PE"/>
        </w:rPr>
      </w:pPr>
    </w:p>
    <w:p w14:paraId="38CDEB3F" w14:textId="68275183" w:rsidR="00A37A4B" w:rsidRPr="007A2126" w:rsidRDefault="00A37A4B" w:rsidP="007A2126">
      <w:pPr>
        <w:pStyle w:val="ListParagraph"/>
        <w:spacing w:line="276" w:lineRule="auto"/>
        <w:ind w:left="567"/>
        <w:jc w:val="both"/>
        <w:rPr>
          <w:rFonts w:cstheme="minorHAnsi"/>
          <w:b/>
          <w:u w:val="single"/>
          <w:lang w:val="es-PE"/>
        </w:rPr>
      </w:pPr>
      <w:r w:rsidRPr="007A2126">
        <w:rPr>
          <w:rFonts w:cstheme="minorHAnsi"/>
          <w:lang w:val="es-PE"/>
        </w:rPr>
        <w:t xml:space="preserve">El </w:t>
      </w:r>
      <w:r w:rsidR="006B13E9" w:rsidRPr="007A2126">
        <w:rPr>
          <w:rFonts w:cstheme="minorHAnsi"/>
          <w:lang w:val="es-PE"/>
        </w:rPr>
        <w:t xml:space="preserve">uso del Servicio genera consumo </w:t>
      </w:r>
      <w:r w:rsidRPr="007A2126">
        <w:rPr>
          <w:rFonts w:cstheme="minorHAnsi"/>
          <w:lang w:val="es-PE"/>
        </w:rPr>
        <w:t>de data (consumo de internet)</w:t>
      </w:r>
      <w:r w:rsidR="006B13E9" w:rsidRPr="007A2126">
        <w:rPr>
          <w:rFonts w:cstheme="minorHAnsi"/>
          <w:lang w:val="es-PE"/>
        </w:rPr>
        <w:t>.</w:t>
      </w:r>
    </w:p>
    <w:p w14:paraId="755F893B" w14:textId="77777777" w:rsidR="00947690" w:rsidRPr="007A2126" w:rsidRDefault="00947690" w:rsidP="007A2126">
      <w:pPr>
        <w:pStyle w:val="ListParagraph"/>
        <w:spacing w:line="276" w:lineRule="auto"/>
        <w:ind w:left="360"/>
        <w:jc w:val="both"/>
        <w:rPr>
          <w:rFonts w:cstheme="minorHAnsi"/>
          <w:lang w:val="es-PE"/>
        </w:rPr>
      </w:pPr>
    </w:p>
    <w:p w14:paraId="70F32120" w14:textId="6215B221" w:rsidR="00E14572" w:rsidRPr="007A2126" w:rsidRDefault="00E14572" w:rsidP="007A2126">
      <w:pPr>
        <w:pStyle w:val="ListParagraph"/>
        <w:numPr>
          <w:ilvl w:val="0"/>
          <w:numId w:val="4"/>
        </w:numPr>
        <w:spacing w:line="276" w:lineRule="auto"/>
        <w:ind w:left="567" w:hanging="567"/>
        <w:jc w:val="both"/>
        <w:rPr>
          <w:rFonts w:cstheme="minorHAnsi"/>
          <w:lang w:val="es-PE"/>
        </w:rPr>
      </w:pPr>
      <w:r w:rsidRPr="007A2126">
        <w:rPr>
          <w:rFonts w:cstheme="minorHAnsi"/>
          <w:b/>
          <w:u w:val="single"/>
          <w:lang w:val="es-PE"/>
        </w:rPr>
        <w:t>PARTICIPANTE</w:t>
      </w:r>
      <w:del w:id="0" w:author="Microsoft Office User" w:date="2022-06-09T22:27:00Z">
        <w:r w:rsidRPr="007A2126" w:rsidDel="00F63DA4">
          <w:rPr>
            <w:rFonts w:cstheme="minorHAnsi"/>
            <w:b/>
            <w:u w:val="single"/>
            <w:lang w:val="es-PE"/>
          </w:rPr>
          <w:delText>S:</w:delText>
        </w:r>
      </w:del>
    </w:p>
    <w:p w14:paraId="1ABBA41F" w14:textId="3B3417EE" w:rsidR="00EB6A52" w:rsidRPr="007A2126" w:rsidRDefault="00EB6A52" w:rsidP="007A2126">
      <w:pPr>
        <w:spacing w:line="276" w:lineRule="auto"/>
        <w:ind w:left="567"/>
        <w:jc w:val="both"/>
        <w:rPr>
          <w:rFonts w:cstheme="minorHAnsi"/>
          <w:sz w:val="22"/>
          <w:szCs w:val="22"/>
          <w:lang w:val="es-PE"/>
        </w:rPr>
      </w:pPr>
      <w:r w:rsidRPr="007A2126">
        <w:rPr>
          <w:rFonts w:cstheme="minorHAnsi"/>
          <w:sz w:val="22"/>
          <w:szCs w:val="22"/>
          <w:lang w:val="es-PE"/>
        </w:rPr>
        <w:t>Los participantes deben cumplir los siguientes requisitos:</w:t>
      </w:r>
    </w:p>
    <w:p w14:paraId="5886D170" w14:textId="77777777" w:rsidR="0032424C" w:rsidRPr="007A2126" w:rsidRDefault="0032424C" w:rsidP="007A2126">
      <w:pPr>
        <w:spacing w:line="276" w:lineRule="auto"/>
        <w:jc w:val="both"/>
        <w:rPr>
          <w:rFonts w:cstheme="minorHAnsi"/>
          <w:sz w:val="22"/>
          <w:szCs w:val="22"/>
          <w:lang w:val="es-PE"/>
        </w:rPr>
      </w:pPr>
    </w:p>
    <w:p w14:paraId="2B94046B" w14:textId="55E74CB9" w:rsidR="00EB6A52" w:rsidRPr="003B3593" w:rsidRDefault="00EB6A52" w:rsidP="007A2126">
      <w:pPr>
        <w:pStyle w:val="ListParagraph"/>
        <w:numPr>
          <w:ilvl w:val="0"/>
          <w:numId w:val="7"/>
        </w:numPr>
        <w:tabs>
          <w:tab w:val="left" w:pos="1575"/>
        </w:tabs>
        <w:spacing w:before="1" w:line="276" w:lineRule="auto"/>
        <w:ind w:left="1134" w:hanging="567"/>
        <w:jc w:val="both"/>
        <w:rPr>
          <w:rFonts w:cstheme="minorHAnsi"/>
          <w:lang w:val="es-PE"/>
        </w:rPr>
      </w:pPr>
      <w:r w:rsidRPr="007A2126">
        <w:rPr>
          <w:rFonts w:cstheme="minorHAnsi"/>
          <w:lang w:val="es-PE"/>
        </w:rPr>
        <w:t xml:space="preserve">Ser abonados de Bitel </w:t>
      </w:r>
      <w:r w:rsidR="00B65159" w:rsidRPr="007A2126">
        <w:rPr>
          <w:rFonts w:cstheme="minorHAnsi"/>
          <w:lang w:val="es-PE"/>
        </w:rPr>
        <w:t xml:space="preserve">con </w:t>
      </w:r>
      <w:r w:rsidRPr="007A2126">
        <w:rPr>
          <w:rFonts w:cstheme="minorHAnsi"/>
          <w:lang w:val="es-PE"/>
        </w:rPr>
        <w:t xml:space="preserve">líneas móviles </w:t>
      </w:r>
      <w:r w:rsidR="00B65159" w:rsidRPr="007A2126">
        <w:rPr>
          <w:rFonts w:cstheme="minorHAnsi"/>
          <w:lang w:val="es-PE"/>
        </w:rPr>
        <w:t>Prepago, Pos</w:t>
      </w:r>
      <w:r w:rsidR="006B13E9" w:rsidRPr="007A2126">
        <w:rPr>
          <w:rFonts w:cstheme="minorHAnsi"/>
          <w:lang w:val="es-PE"/>
        </w:rPr>
        <w:t>t</w:t>
      </w:r>
      <w:r w:rsidR="00B65159" w:rsidRPr="007A2126">
        <w:rPr>
          <w:rFonts w:cstheme="minorHAnsi"/>
          <w:lang w:val="es-PE"/>
        </w:rPr>
        <w:t>pago y</w:t>
      </w:r>
      <w:r w:rsidR="006B13E9" w:rsidRPr="007A2126">
        <w:rPr>
          <w:rFonts w:cstheme="minorHAnsi"/>
          <w:lang w:val="es-PE"/>
        </w:rPr>
        <w:t>/o</w:t>
      </w:r>
      <w:r w:rsidR="00B65159" w:rsidRPr="007A2126">
        <w:rPr>
          <w:rFonts w:cstheme="minorHAnsi"/>
          <w:lang w:val="es-PE"/>
        </w:rPr>
        <w:t xml:space="preserve"> </w:t>
      </w:r>
      <w:r w:rsidRPr="007A2126">
        <w:rPr>
          <w:rFonts w:cstheme="minorHAnsi"/>
          <w:lang w:val="es-PE"/>
        </w:rPr>
        <w:t xml:space="preserve">Control </w:t>
      </w:r>
      <w:r w:rsidR="007A2126" w:rsidRPr="00F8251C">
        <w:rPr>
          <w:rFonts w:cstheme="minorHAnsi"/>
          <w:lang w:val="es-ES"/>
        </w:rPr>
        <w:t>activa</w:t>
      </w:r>
      <w:r w:rsidR="007A2126">
        <w:rPr>
          <w:rFonts w:cstheme="minorHAnsi"/>
          <w:lang w:val="es-ES"/>
        </w:rPr>
        <w:t>s</w:t>
      </w:r>
      <w:r w:rsidR="007A2126" w:rsidRPr="00F8251C">
        <w:rPr>
          <w:rFonts w:cstheme="minorHAnsi"/>
          <w:spacing w:val="-10"/>
          <w:lang w:val="es-ES"/>
        </w:rPr>
        <w:t xml:space="preserve"> </w:t>
      </w:r>
      <w:r w:rsidR="007A2126" w:rsidRPr="00F8251C">
        <w:rPr>
          <w:rFonts w:cstheme="minorHAnsi"/>
          <w:lang w:val="es-ES"/>
        </w:rPr>
        <w:t>bidireccionalmente</w:t>
      </w:r>
      <w:r w:rsidR="007A2126" w:rsidRPr="00F8251C">
        <w:rPr>
          <w:rFonts w:cstheme="minorHAnsi"/>
          <w:spacing w:val="-10"/>
          <w:lang w:val="es-ES"/>
        </w:rPr>
        <w:t xml:space="preserve"> </w:t>
      </w:r>
      <w:r w:rsidR="007A2126" w:rsidRPr="00F8251C">
        <w:rPr>
          <w:rFonts w:cstheme="minorHAnsi"/>
          <w:lang w:val="es-ES"/>
        </w:rPr>
        <w:t>(es</w:t>
      </w:r>
      <w:r w:rsidR="007A2126" w:rsidRPr="00F8251C">
        <w:rPr>
          <w:rFonts w:cstheme="minorHAnsi"/>
          <w:spacing w:val="-10"/>
          <w:lang w:val="es-ES"/>
        </w:rPr>
        <w:t xml:space="preserve"> </w:t>
      </w:r>
      <w:r w:rsidR="007A2126" w:rsidRPr="00F8251C">
        <w:rPr>
          <w:rFonts w:cstheme="minorHAnsi"/>
          <w:lang w:val="es-ES"/>
        </w:rPr>
        <w:t>decir,</w:t>
      </w:r>
      <w:r w:rsidR="007A2126" w:rsidRPr="00F8251C">
        <w:rPr>
          <w:rFonts w:cstheme="minorHAnsi"/>
          <w:spacing w:val="-9"/>
          <w:lang w:val="es-ES"/>
        </w:rPr>
        <w:t xml:space="preserve"> </w:t>
      </w:r>
      <w:r w:rsidR="007A2126" w:rsidRPr="00F8251C">
        <w:rPr>
          <w:rFonts w:cstheme="minorHAnsi"/>
          <w:lang w:val="es-ES"/>
        </w:rPr>
        <w:t>que</w:t>
      </w:r>
      <w:r w:rsidR="007A2126" w:rsidRPr="00F8251C">
        <w:rPr>
          <w:rFonts w:cstheme="minorHAnsi"/>
          <w:spacing w:val="-10"/>
          <w:lang w:val="es-ES"/>
        </w:rPr>
        <w:t xml:space="preserve"> </w:t>
      </w:r>
      <w:r w:rsidR="007A2126" w:rsidRPr="00F8251C">
        <w:rPr>
          <w:rFonts w:cstheme="minorHAnsi"/>
          <w:lang w:val="es-ES"/>
        </w:rPr>
        <w:t>pueda</w:t>
      </w:r>
      <w:r w:rsidR="007A2126" w:rsidRPr="00F8251C">
        <w:rPr>
          <w:rFonts w:cstheme="minorHAnsi"/>
          <w:spacing w:val="-11"/>
          <w:lang w:val="es-ES"/>
        </w:rPr>
        <w:t xml:space="preserve"> </w:t>
      </w:r>
      <w:r w:rsidR="00EA4D35" w:rsidRPr="00F8251C">
        <w:rPr>
          <w:rFonts w:cstheme="minorHAnsi"/>
          <w:lang w:val="es-ES"/>
        </w:rPr>
        <w:t>realizar</w:t>
      </w:r>
      <w:r w:rsidR="00EA4D35">
        <w:rPr>
          <w:rFonts w:cstheme="minorHAnsi"/>
          <w:lang w:val="es-ES"/>
        </w:rPr>
        <w:t xml:space="preserve"> </w:t>
      </w:r>
      <w:r w:rsidR="00EA4D35" w:rsidRPr="00F8251C">
        <w:rPr>
          <w:rFonts w:cstheme="minorHAnsi"/>
          <w:spacing w:val="-47"/>
          <w:lang w:val="es-ES"/>
        </w:rPr>
        <w:t>y</w:t>
      </w:r>
      <w:r w:rsidR="00EA4D35" w:rsidRPr="00F8251C">
        <w:rPr>
          <w:rFonts w:cstheme="minorHAnsi"/>
          <w:spacing w:val="-1"/>
          <w:lang w:val="es-ES"/>
        </w:rPr>
        <w:t xml:space="preserve"> </w:t>
      </w:r>
      <w:r w:rsidR="00EA4D35">
        <w:rPr>
          <w:rFonts w:cstheme="minorHAnsi"/>
          <w:spacing w:val="-1"/>
          <w:lang w:val="es-ES"/>
        </w:rPr>
        <w:t xml:space="preserve"> recibir</w:t>
      </w:r>
      <w:r w:rsidR="007A2126" w:rsidRPr="00F8251C">
        <w:rPr>
          <w:rFonts w:cstheme="minorHAnsi"/>
          <w:spacing w:val="-3"/>
          <w:lang w:val="es-ES"/>
        </w:rPr>
        <w:t xml:space="preserve"> </w:t>
      </w:r>
      <w:r w:rsidR="007A2126" w:rsidRPr="00F8251C">
        <w:rPr>
          <w:rFonts w:cstheme="minorHAnsi"/>
          <w:lang w:val="es-ES"/>
        </w:rPr>
        <w:t>llamadas)</w:t>
      </w:r>
      <w:r w:rsidR="007A2126" w:rsidRPr="00F8251C">
        <w:rPr>
          <w:rFonts w:cstheme="minorHAnsi"/>
          <w:spacing w:val="1"/>
          <w:lang w:val="es-ES"/>
        </w:rPr>
        <w:t xml:space="preserve"> </w:t>
      </w:r>
      <w:r w:rsidR="007A2126">
        <w:rPr>
          <w:rFonts w:cstheme="minorHAnsi"/>
          <w:spacing w:val="1"/>
          <w:lang w:val="es-ES"/>
        </w:rPr>
        <w:t xml:space="preserve">y </w:t>
      </w:r>
      <w:r w:rsidRPr="007A2126">
        <w:rPr>
          <w:rFonts w:cstheme="minorHAnsi"/>
          <w:lang w:val="es-PE"/>
        </w:rPr>
        <w:t xml:space="preserve">que </w:t>
      </w:r>
      <w:r w:rsidR="00D34E23" w:rsidRPr="007A2126">
        <w:rPr>
          <w:rFonts w:cstheme="minorHAnsi"/>
          <w:lang w:val="es-PE"/>
        </w:rPr>
        <w:t xml:space="preserve">estén suscritos o se suscriban </w:t>
      </w:r>
      <w:r w:rsidRPr="007A2126">
        <w:rPr>
          <w:rFonts w:cstheme="minorHAnsi"/>
          <w:lang w:val="es-PE"/>
        </w:rPr>
        <w:t>en el Servicio vía SMS enviando un mensaje al 2300</w:t>
      </w:r>
      <w:r w:rsidR="00D34E23" w:rsidRPr="007A2126">
        <w:rPr>
          <w:rFonts w:cstheme="minorHAnsi"/>
          <w:lang w:val="es-PE"/>
        </w:rPr>
        <w:t>1</w:t>
      </w:r>
      <w:r w:rsidR="00231154" w:rsidRPr="007A2126">
        <w:rPr>
          <w:rFonts w:cstheme="minorHAnsi"/>
          <w:lang w:val="es-PE"/>
        </w:rPr>
        <w:t xml:space="preserve"> o vía web</w:t>
      </w:r>
      <w:r w:rsidR="00C410C0" w:rsidRPr="007A2126">
        <w:rPr>
          <w:rFonts w:cstheme="minorHAnsi"/>
          <w:lang w:val="es-PE"/>
        </w:rPr>
        <w:t xml:space="preserve"> ingresando al siguiente enlace web:</w:t>
      </w:r>
      <w:r w:rsidR="00DE0B9F" w:rsidRPr="007A2126">
        <w:rPr>
          <w:rFonts w:cstheme="minorHAnsi"/>
          <w:lang w:val="es-PE"/>
        </w:rPr>
        <w:t xml:space="preserve"> </w:t>
      </w:r>
      <w:hyperlink r:id="rId8" w:history="1">
        <w:r w:rsidR="00DE0B9F" w:rsidRPr="003B3593">
          <w:rPr>
            <w:rStyle w:val="Hyperlink"/>
            <w:rFonts w:cstheme="minorHAnsi"/>
            <w:lang w:val="es-ES"/>
          </w:rPr>
          <w:t>https://subasta.bitel.com.pe</w:t>
        </w:r>
      </w:hyperlink>
      <w:hyperlink w:history="1"/>
      <w:r w:rsidR="00D34E23" w:rsidRPr="003B3593">
        <w:rPr>
          <w:rFonts w:cstheme="minorHAnsi"/>
          <w:lang w:val="es-PE"/>
        </w:rPr>
        <w:t>.</w:t>
      </w:r>
      <w:r w:rsidRPr="003B3593">
        <w:rPr>
          <w:rFonts w:cstheme="minorHAnsi"/>
          <w:lang w:val="es-PE"/>
        </w:rPr>
        <w:t xml:space="preserve"> </w:t>
      </w:r>
    </w:p>
    <w:p w14:paraId="75A951FA" w14:textId="77777777" w:rsidR="00C410C0" w:rsidRPr="007A2126" w:rsidRDefault="00C410C0" w:rsidP="003B3593">
      <w:pPr>
        <w:pStyle w:val="ListParagraph"/>
        <w:tabs>
          <w:tab w:val="left" w:pos="1575"/>
        </w:tabs>
        <w:spacing w:before="1" w:line="276" w:lineRule="auto"/>
        <w:ind w:left="1134" w:hanging="567"/>
        <w:jc w:val="both"/>
        <w:rPr>
          <w:rFonts w:cstheme="minorHAnsi"/>
          <w:lang w:val="es-PE"/>
        </w:rPr>
      </w:pPr>
    </w:p>
    <w:p w14:paraId="100BC071" w14:textId="7530EAD6" w:rsidR="00D66EA4" w:rsidRPr="007A2126" w:rsidRDefault="00D34E23" w:rsidP="003B3593">
      <w:pPr>
        <w:pStyle w:val="ListParagraph"/>
        <w:numPr>
          <w:ilvl w:val="0"/>
          <w:numId w:val="7"/>
        </w:numPr>
        <w:tabs>
          <w:tab w:val="left" w:pos="1575"/>
        </w:tabs>
        <w:spacing w:before="1" w:line="276" w:lineRule="auto"/>
        <w:ind w:left="1134" w:hanging="567"/>
        <w:jc w:val="both"/>
        <w:rPr>
          <w:rFonts w:cstheme="minorHAnsi"/>
          <w:lang w:val="es-ES"/>
        </w:rPr>
      </w:pPr>
      <w:r w:rsidRPr="007A2126">
        <w:rPr>
          <w:rFonts w:cstheme="minorHAnsi"/>
          <w:lang w:val="es-PE"/>
        </w:rPr>
        <w:t xml:space="preserve">Para que el cliente pueda hacer uso de la </w:t>
      </w:r>
      <w:r w:rsidR="00F144B9" w:rsidRPr="007A2126">
        <w:rPr>
          <w:rFonts w:cstheme="minorHAnsi"/>
          <w:lang w:val="es-PE"/>
        </w:rPr>
        <w:t xml:space="preserve">página </w:t>
      </w:r>
      <w:r w:rsidRPr="007A2126">
        <w:rPr>
          <w:rFonts w:cstheme="minorHAnsi"/>
          <w:lang w:val="es-PE"/>
        </w:rPr>
        <w:t>web de</w:t>
      </w:r>
      <w:r w:rsidR="00F144B9" w:rsidRPr="007A2126">
        <w:rPr>
          <w:rFonts w:cstheme="minorHAnsi"/>
          <w:lang w:val="es-PE"/>
        </w:rPr>
        <w:t>l Servicio</w:t>
      </w:r>
      <w:r w:rsidRPr="007A2126">
        <w:rPr>
          <w:rFonts w:cstheme="minorHAnsi"/>
          <w:lang w:val="es-PE"/>
        </w:rPr>
        <w:t xml:space="preserve"> </w:t>
      </w:r>
      <w:r w:rsidR="00A12361" w:rsidRPr="007A2126">
        <w:rPr>
          <w:rFonts w:cstheme="minorHAnsi"/>
          <w:lang w:val="es-PE"/>
        </w:rPr>
        <w:t>(</w:t>
      </w:r>
      <w:hyperlink r:id="rId9" w:history="1">
        <w:r w:rsidRPr="003B3593">
          <w:rPr>
            <w:rStyle w:val="Hyperlink"/>
            <w:rFonts w:cstheme="minorHAnsi"/>
            <w:lang w:val="es-ES"/>
          </w:rPr>
          <w:t>https://subasta.bitel.com.pe</w:t>
        </w:r>
      </w:hyperlink>
      <w:r w:rsidR="00DE0B9F" w:rsidRPr="003B3593">
        <w:rPr>
          <w:rFonts w:cstheme="minorHAnsi"/>
          <w:lang w:val="es-PE"/>
        </w:rPr>
        <w:t>)</w:t>
      </w:r>
      <w:r w:rsidRPr="003B3593">
        <w:rPr>
          <w:rFonts w:cstheme="minorHAnsi"/>
          <w:lang w:val="es-ES"/>
        </w:rPr>
        <w:t xml:space="preserve"> </w:t>
      </w:r>
      <w:r w:rsidRPr="003B3593">
        <w:rPr>
          <w:rFonts w:cstheme="minorHAnsi"/>
          <w:lang w:val="es-PE"/>
        </w:rPr>
        <w:t xml:space="preserve">deberá ingresar con su número Bitel y su contraseña de </w:t>
      </w:r>
      <w:r w:rsidR="00C3473C" w:rsidRPr="006933CD">
        <w:rPr>
          <w:rFonts w:cstheme="minorHAnsi"/>
          <w:lang w:val="es-PE"/>
        </w:rPr>
        <w:t>“</w:t>
      </w:r>
      <w:r w:rsidR="00612096" w:rsidRPr="006933CD">
        <w:rPr>
          <w:rFonts w:cstheme="minorHAnsi"/>
          <w:lang w:val="es-PE"/>
        </w:rPr>
        <w:t>Bitel</w:t>
      </w:r>
      <w:r w:rsidR="00885E49" w:rsidRPr="006933CD">
        <w:rPr>
          <w:rFonts w:cstheme="minorHAnsi"/>
          <w:lang w:val="es-PE"/>
        </w:rPr>
        <w:t xml:space="preserve"> </w:t>
      </w:r>
      <w:r w:rsidR="00612096" w:rsidRPr="007A2126">
        <w:rPr>
          <w:rFonts w:cstheme="minorHAnsi"/>
          <w:lang w:val="es-PE"/>
        </w:rPr>
        <w:t>ID</w:t>
      </w:r>
      <w:r w:rsidR="008F71C5" w:rsidRPr="007A2126">
        <w:rPr>
          <w:rFonts w:cstheme="minorHAnsi"/>
          <w:lang w:val="es-PE"/>
        </w:rPr>
        <w:t>”</w:t>
      </w:r>
      <w:r w:rsidR="00612096" w:rsidRPr="007A2126">
        <w:rPr>
          <w:rFonts w:cstheme="minorHAnsi"/>
          <w:lang w:val="es-PE"/>
        </w:rPr>
        <w:t>/</w:t>
      </w:r>
      <w:r w:rsidR="008F71C5" w:rsidRPr="007A2126">
        <w:rPr>
          <w:rFonts w:cstheme="minorHAnsi"/>
          <w:lang w:val="es-PE"/>
        </w:rPr>
        <w:t>”</w:t>
      </w:r>
      <w:r w:rsidR="00612096" w:rsidRPr="007A2126">
        <w:rPr>
          <w:rFonts w:cstheme="minorHAnsi"/>
          <w:lang w:val="es-PE"/>
        </w:rPr>
        <w:t>Mi</w:t>
      </w:r>
      <w:r w:rsidR="00C3473C" w:rsidRPr="007A2126">
        <w:rPr>
          <w:rFonts w:cstheme="minorHAnsi"/>
          <w:lang w:val="es-PE"/>
        </w:rPr>
        <w:t xml:space="preserve"> </w:t>
      </w:r>
      <w:r w:rsidR="00612096" w:rsidRPr="007A2126">
        <w:rPr>
          <w:rFonts w:cstheme="minorHAnsi"/>
          <w:lang w:val="es-PE"/>
        </w:rPr>
        <w:t>Bitel</w:t>
      </w:r>
      <w:r w:rsidR="00C3473C" w:rsidRPr="007A2126">
        <w:rPr>
          <w:rFonts w:cstheme="minorHAnsi"/>
          <w:lang w:val="es-PE"/>
        </w:rPr>
        <w:t>”</w:t>
      </w:r>
      <w:r w:rsidR="00CC36C9" w:rsidRPr="007A2126">
        <w:rPr>
          <w:rFonts w:cstheme="minorHAnsi"/>
          <w:lang w:val="es-PE"/>
        </w:rPr>
        <w:t xml:space="preserve">. </w:t>
      </w:r>
      <w:r w:rsidR="00C56D78" w:rsidRPr="007A2126">
        <w:rPr>
          <w:rFonts w:cstheme="minorHAnsi"/>
          <w:lang w:val="es-PE"/>
        </w:rPr>
        <w:t>E</w:t>
      </w:r>
      <w:r w:rsidRPr="007A2126">
        <w:rPr>
          <w:rFonts w:cstheme="minorHAnsi"/>
          <w:lang w:val="es-PE"/>
        </w:rPr>
        <w:t xml:space="preserve">n caso </w:t>
      </w:r>
      <w:r w:rsidR="00CC36C9" w:rsidRPr="007A2126">
        <w:rPr>
          <w:rFonts w:cstheme="minorHAnsi"/>
          <w:lang w:val="es-PE"/>
        </w:rPr>
        <w:t xml:space="preserve">el cliente </w:t>
      </w:r>
      <w:r w:rsidRPr="007A2126">
        <w:rPr>
          <w:rFonts w:cstheme="minorHAnsi"/>
          <w:lang w:val="es-PE"/>
        </w:rPr>
        <w:t>no esté registrado</w:t>
      </w:r>
      <w:r w:rsidR="00CC36C9" w:rsidRPr="007A2126">
        <w:rPr>
          <w:rFonts w:cstheme="minorHAnsi"/>
          <w:lang w:val="es-PE"/>
        </w:rPr>
        <w:t xml:space="preserve"> en </w:t>
      </w:r>
      <w:r w:rsidR="008F71C5" w:rsidRPr="007A2126">
        <w:rPr>
          <w:rFonts w:cstheme="minorHAnsi"/>
          <w:lang w:val="es-PE"/>
        </w:rPr>
        <w:t>“Bitel ID”</w:t>
      </w:r>
      <w:r w:rsidRPr="007A2126">
        <w:rPr>
          <w:rFonts w:cstheme="minorHAnsi"/>
          <w:lang w:val="es-PE"/>
        </w:rPr>
        <w:t xml:space="preserve">, deberá </w:t>
      </w:r>
      <w:r w:rsidR="00CC36C9" w:rsidRPr="007A2126">
        <w:rPr>
          <w:rFonts w:cstheme="minorHAnsi"/>
          <w:lang w:val="es-PE"/>
        </w:rPr>
        <w:t xml:space="preserve">registrarse </w:t>
      </w:r>
      <w:r w:rsidR="00B65159" w:rsidRPr="007A2126">
        <w:rPr>
          <w:rFonts w:cstheme="minorHAnsi"/>
          <w:lang w:val="es-PE"/>
        </w:rPr>
        <w:t xml:space="preserve">en </w:t>
      </w:r>
      <w:r w:rsidRPr="007A2126">
        <w:rPr>
          <w:rFonts w:cstheme="minorHAnsi"/>
          <w:lang w:val="es-PE"/>
        </w:rPr>
        <w:t xml:space="preserve">“Haz </w:t>
      </w:r>
      <w:r w:rsidRPr="007A2126">
        <w:rPr>
          <w:rFonts w:cstheme="minorHAnsi"/>
          <w:lang w:val="es-PE"/>
        </w:rPr>
        <w:lastRenderedPageBreak/>
        <w:t xml:space="preserve">click aquí para registrarte” y será redirigido a </w:t>
      </w:r>
      <w:r w:rsidR="008F71C5" w:rsidRPr="007A2126">
        <w:rPr>
          <w:rFonts w:cstheme="minorHAnsi"/>
          <w:lang w:val="es-PE"/>
        </w:rPr>
        <w:t>“</w:t>
      </w:r>
      <w:r w:rsidRPr="007A2126">
        <w:rPr>
          <w:rFonts w:cstheme="minorHAnsi"/>
          <w:lang w:val="es-PE"/>
        </w:rPr>
        <w:t>Bitel ID</w:t>
      </w:r>
      <w:r w:rsidR="008F71C5" w:rsidRPr="007A2126">
        <w:rPr>
          <w:rFonts w:cstheme="minorHAnsi"/>
          <w:lang w:val="es-PE"/>
        </w:rPr>
        <w:t>”</w:t>
      </w:r>
      <w:r w:rsidRPr="007A2126">
        <w:rPr>
          <w:rFonts w:cstheme="minorHAnsi"/>
          <w:lang w:val="es-PE"/>
        </w:rPr>
        <w:t xml:space="preserve"> para su correcto registro. Una vez registrado, podrá iniciar sesión con su número Bitel y su contraseña de </w:t>
      </w:r>
      <w:r w:rsidR="008F71C5" w:rsidRPr="007A2126">
        <w:rPr>
          <w:rFonts w:cstheme="minorHAnsi"/>
          <w:lang w:val="es-PE"/>
        </w:rPr>
        <w:t>“Bitel ID”</w:t>
      </w:r>
      <w:r w:rsidRPr="007A2126">
        <w:rPr>
          <w:rFonts w:cstheme="minorHAnsi"/>
          <w:lang w:val="es-PE"/>
        </w:rPr>
        <w:t>.</w:t>
      </w:r>
    </w:p>
    <w:p w14:paraId="46D5163D" w14:textId="77777777" w:rsidR="00D66EA4" w:rsidRPr="007A2126" w:rsidRDefault="00D66EA4">
      <w:pPr>
        <w:pStyle w:val="ListParagraph"/>
        <w:tabs>
          <w:tab w:val="left" w:pos="1575"/>
        </w:tabs>
        <w:spacing w:before="1" w:line="276" w:lineRule="auto"/>
        <w:jc w:val="both"/>
        <w:rPr>
          <w:rFonts w:eastAsia="Times New Roman" w:cstheme="minorHAnsi"/>
          <w:lang w:val="es-ES"/>
        </w:rPr>
      </w:pPr>
    </w:p>
    <w:p w14:paraId="4CF5B062" w14:textId="011BD390" w:rsidR="00737AED" w:rsidRPr="007A2126" w:rsidRDefault="00D66EA4">
      <w:pPr>
        <w:pStyle w:val="ListParagraph"/>
        <w:numPr>
          <w:ilvl w:val="0"/>
          <w:numId w:val="7"/>
        </w:numPr>
        <w:tabs>
          <w:tab w:val="left" w:pos="1575"/>
        </w:tabs>
        <w:spacing w:before="1" w:line="276" w:lineRule="auto"/>
        <w:ind w:left="567" w:hanging="567"/>
        <w:jc w:val="both"/>
        <w:rPr>
          <w:rFonts w:cstheme="minorHAnsi"/>
          <w:b/>
          <w:u w:val="single"/>
          <w:lang w:val="es-PE"/>
        </w:rPr>
      </w:pPr>
      <w:r w:rsidRPr="007A2126">
        <w:rPr>
          <w:rFonts w:cstheme="minorHAnsi"/>
          <w:b/>
          <w:u w:val="single"/>
          <w:lang w:val="es-PE"/>
        </w:rPr>
        <w:t>DESCRIPCIÓN DEL SERVICIO</w:t>
      </w:r>
    </w:p>
    <w:p w14:paraId="238FF130" w14:textId="77777777" w:rsidR="0032424C" w:rsidRPr="007A2126" w:rsidRDefault="0032424C">
      <w:pPr>
        <w:pStyle w:val="ListParagraph"/>
        <w:tabs>
          <w:tab w:val="left" w:pos="1575"/>
        </w:tabs>
        <w:spacing w:before="1" w:line="276" w:lineRule="auto"/>
        <w:ind w:left="360"/>
        <w:jc w:val="both"/>
        <w:rPr>
          <w:rFonts w:cstheme="minorHAnsi"/>
          <w:b/>
          <w:u w:val="single"/>
          <w:lang w:val="es-PE"/>
        </w:rPr>
      </w:pPr>
    </w:p>
    <w:p w14:paraId="4584BF43" w14:textId="405BCC75" w:rsidR="00434200" w:rsidRPr="003B3593" w:rsidRDefault="00F144B9">
      <w:pPr>
        <w:pStyle w:val="ListParagraph"/>
        <w:spacing w:line="276" w:lineRule="auto"/>
        <w:ind w:left="567"/>
        <w:jc w:val="both"/>
        <w:rPr>
          <w:rFonts w:cstheme="minorHAnsi"/>
          <w:lang w:val="es-PE"/>
        </w:rPr>
      </w:pPr>
      <w:r w:rsidRPr="007A2126">
        <w:rPr>
          <w:rFonts w:cstheme="minorHAnsi"/>
          <w:lang w:val="es-PE"/>
        </w:rPr>
        <w:t>El Servicio</w:t>
      </w:r>
      <w:r w:rsidR="00737AED" w:rsidRPr="007A2126">
        <w:rPr>
          <w:rFonts w:cstheme="minorHAnsi"/>
          <w:lang w:val="es-PE"/>
        </w:rPr>
        <w:t xml:space="preserve"> es un juego interactivo diseñado e inspirado en los programas de subastas donde</w:t>
      </w:r>
      <w:r w:rsidR="00A12361" w:rsidRPr="007A2126">
        <w:rPr>
          <w:rFonts w:cstheme="minorHAnsi"/>
          <w:lang w:val="es-PE"/>
        </w:rPr>
        <w:t xml:space="preserve"> el cliente con</w:t>
      </w:r>
      <w:r w:rsidR="00737AED" w:rsidRPr="007A2126">
        <w:rPr>
          <w:rFonts w:cstheme="minorHAnsi"/>
          <w:lang w:val="es-PE"/>
        </w:rPr>
        <w:t xml:space="preserve"> la </w:t>
      </w:r>
      <w:r w:rsidR="005621A5" w:rsidRPr="007A2126">
        <w:rPr>
          <w:rFonts w:cstheme="minorHAnsi"/>
          <w:lang w:val="es-PE"/>
        </w:rPr>
        <w:t>oferta/</w:t>
      </w:r>
      <w:r w:rsidR="00737AED" w:rsidRPr="007A2126">
        <w:rPr>
          <w:rFonts w:cstheme="minorHAnsi"/>
          <w:lang w:val="es-PE"/>
        </w:rPr>
        <w:t>puja</w:t>
      </w:r>
      <w:r w:rsidR="00A12361" w:rsidRPr="003B3593">
        <w:rPr>
          <w:rStyle w:val="FootnoteReference"/>
          <w:rFonts w:cstheme="minorHAnsi"/>
          <w:lang w:val="es-PE"/>
        </w:rPr>
        <w:footnoteReference w:id="1"/>
      </w:r>
      <w:r w:rsidR="00737AED" w:rsidRPr="003B3593">
        <w:rPr>
          <w:rFonts w:cstheme="minorHAnsi"/>
          <w:lang w:val="es-PE"/>
        </w:rPr>
        <w:t xml:space="preserve"> con el precio más bajo y único gana el premio. </w:t>
      </w:r>
    </w:p>
    <w:p w14:paraId="68A5737A" w14:textId="77777777" w:rsidR="0032424C" w:rsidRPr="007A2126" w:rsidRDefault="0032424C">
      <w:pPr>
        <w:pStyle w:val="ListParagraph"/>
        <w:spacing w:line="276" w:lineRule="auto"/>
        <w:ind w:left="567"/>
        <w:jc w:val="both"/>
        <w:rPr>
          <w:rFonts w:cstheme="minorHAnsi"/>
          <w:lang w:val="es-PE"/>
        </w:rPr>
      </w:pPr>
    </w:p>
    <w:p w14:paraId="7125CE1C" w14:textId="03DD47A3" w:rsidR="00434200" w:rsidRPr="007A2126" w:rsidRDefault="00737AED">
      <w:pPr>
        <w:pStyle w:val="ListParagraph"/>
        <w:spacing w:line="276" w:lineRule="auto"/>
        <w:ind w:left="567"/>
        <w:jc w:val="both"/>
        <w:rPr>
          <w:rFonts w:cstheme="minorHAnsi"/>
          <w:lang w:val="es-PE"/>
        </w:rPr>
      </w:pPr>
      <w:r w:rsidRPr="007A2126">
        <w:rPr>
          <w:rFonts w:cstheme="minorHAnsi"/>
          <w:lang w:val="es-PE"/>
        </w:rPr>
        <w:t>Después de suscribirse, los clientes podrán participar todos los días en la subasta de los productos ofrecidos siempre y cuando cuenten con pujas disponibles</w:t>
      </w:r>
      <w:r w:rsidR="000E06E7" w:rsidRPr="007A2126">
        <w:rPr>
          <w:rFonts w:cstheme="minorHAnsi"/>
          <w:lang w:val="es-PE"/>
        </w:rPr>
        <w:t>.</w:t>
      </w:r>
      <w:r w:rsidRPr="007A2126">
        <w:rPr>
          <w:rFonts w:cstheme="minorHAnsi"/>
          <w:lang w:val="es-PE"/>
        </w:rPr>
        <w:t xml:space="preserve"> </w:t>
      </w:r>
      <w:r w:rsidR="000E06E7" w:rsidRPr="007A2126">
        <w:rPr>
          <w:rFonts w:cstheme="minorHAnsi"/>
          <w:lang w:val="es-PE"/>
        </w:rPr>
        <w:t>E</w:t>
      </w:r>
      <w:r w:rsidRPr="007A2126">
        <w:rPr>
          <w:rFonts w:cstheme="minorHAnsi"/>
          <w:lang w:val="es-PE"/>
        </w:rPr>
        <w:t xml:space="preserve">l ganador recibirá como premio el producto subastado. </w:t>
      </w:r>
    </w:p>
    <w:p w14:paraId="0BD9F0AC" w14:textId="77777777" w:rsidR="000E06E7" w:rsidRPr="007A2126" w:rsidRDefault="000E06E7">
      <w:pPr>
        <w:pStyle w:val="ListParagraph"/>
        <w:spacing w:line="276" w:lineRule="auto"/>
        <w:ind w:left="567"/>
        <w:jc w:val="both"/>
        <w:rPr>
          <w:rFonts w:cstheme="minorHAnsi"/>
          <w:lang w:val="es-PE"/>
        </w:rPr>
      </w:pPr>
    </w:p>
    <w:p w14:paraId="446C8CF0" w14:textId="73C56378" w:rsidR="00737AED" w:rsidRPr="007A2126" w:rsidRDefault="00737AED">
      <w:pPr>
        <w:pStyle w:val="ListParagraph"/>
        <w:spacing w:line="276" w:lineRule="auto"/>
        <w:ind w:left="567"/>
        <w:jc w:val="both"/>
        <w:rPr>
          <w:rFonts w:cstheme="minorHAnsi"/>
          <w:lang w:val="es-PE"/>
        </w:rPr>
      </w:pPr>
      <w:r w:rsidRPr="007A2126">
        <w:rPr>
          <w:rFonts w:cstheme="minorHAnsi"/>
          <w:lang w:val="es-PE"/>
        </w:rPr>
        <w:t xml:space="preserve">Para poder tener pujas y </w:t>
      </w:r>
      <w:r w:rsidR="00A12361" w:rsidRPr="007A2126">
        <w:rPr>
          <w:rFonts w:cstheme="minorHAnsi"/>
          <w:lang w:val="es-PE"/>
        </w:rPr>
        <w:t xml:space="preserve">poder </w:t>
      </w:r>
      <w:r w:rsidRPr="007A2126">
        <w:rPr>
          <w:rFonts w:cstheme="minorHAnsi"/>
          <w:lang w:val="es-PE"/>
        </w:rPr>
        <w:t>jugar, los usuarios deben de tener una suscripción activa</w:t>
      </w:r>
      <w:r w:rsidR="003C3E96" w:rsidRPr="007A2126">
        <w:rPr>
          <w:rFonts w:cstheme="minorHAnsi"/>
          <w:lang w:val="es-PE"/>
        </w:rPr>
        <w:t xml:space="preserve"> en el Servicio</w:t>
      </w:r>
      <w:r w:rsidRPr="007A2126">
        <w:rPr>
          <w:rFonts w:cstheme="minorHAnsi"/>
          <w:lang w:val="es-PE"/>
        </w:rPr>
        <w:t>. Los productos de subasta están sujetos a cambios de una sesión a otra sesión</w:t>
      </w:r>
      <w:r w:rsidR="00A12361" w:rsidRPr="007A2126">
        <w:rPr>
          <w:rFonts w:cstheme="minorHAnsi"/>
          <w:lang w:val="es-PE"/>
        </w:rPr>
        <w:t xml:space="preserve"> (fechas).</w:t>
      </w:r>
      <w:r w:rsidRPr="007A2126">
        <w:rPr>
          <w:rFonts w:cstheme="minorHAnsi"/>
          <w:lang w:val="es-PE"/>
        </w:rPr>
        <w:t xml:space="preserve"> </w:t>
      </w:r>
      <w:r w:rsidR="00A12361" w:rsidRPr="007A2126">
        <w:rPr>
          <w:rFonts w:cstheme="minorHAnsi"/>
          <w:lang w:val="es-PE"/>
        </w:rPr>
        <w:t>E</w:t>
      </w:r>
      <w:r w:rsidRPr="007A2126">
        <w:rPr>
          <w:rFonts w:cstheme="minorHAnsi"/>
          <w:lang w:val="es-PE"/>
        </w:rPr>
        <w:t xml:space="preserve">stos cambios serán </w:t>
      </w:r>
      <w:r w:rsidR="00A1712E" w:rsidRPr="007A2126">
        <w:rPr>
          <w:rFonts w:cstheme="minorHAnsi"/>
          <w:lang w:val="es-PE"/>
        </w:rPr>
        <w:t xml:space="preserve">debidamente </w:t>
      </w:r>
      <w:r w:rsidRPr="007A2126">
        <w:rPr>
          <w:rFonts w:cstheme="minorHAnsi"/>
          <w:lang w:val="es-PE"/>
        </w:rPr>
        <w:t>comunicados a los jugadores.</w:t>
      </w:r>
    </w:p>
    <w:p w14:paraId="6BDF3ED2" w14:textId="77777777" w:rsidR="001E65CC" w:rsidRPr="007A2126" w:rsidRDefault="001E65CC">
      <w:pPr>
        <w:pStyle w:val="ListParagraph"/>
        <w:spacing w:line="276" w:lineRule="auto"/>
        <w:ind w:left="567"/>
        <w:jc w:val="both"/>
        <w:rPr>
          <w:rFonts w:cstheme="minorHAnsi"/>
          <w:lang w:val="es-PE"/>
        </w:rPr>
      </w:pPr>
    </w:p>
    <w:p w14:paraId="745E9ABD" w14:textId="0DB69219" w:rsidR="00737AED" w:rsidRPr="007A2126" w:rsidRDefault="00737AED">
      <w:pPr>
        <w:pStyle w:val="ListParagraph"/>
        <w:spacing w:line="276" w:lineRule="auto"/>
        <w:ind w:left="567"/>
        <w:jc w:val="both"/>
        <w:rPr>
          <w:rFonts w:cstheme="minorHAnsi"/>
          <w:lang w:val="es-PE"/>
        </w:rPr>
      </w:pPr>
      <w:r w:rsidRPr="007A2126">
        <w:rPr>
          <w:rFonts w:cstheme="minorHAnsi"/>
          <w:lang w:val="es-PE"/>
        </w:rPr>
        <w:t xml:space="preserve">La sesión de la subasta inicia </w:t>
      </w:r>
      <w:r w:rsidR="00A12361" w:rsidRPr="007A2126">
        <w:rPr>
          <w:rFonts w:cstheme="minorHAnsi"/>
          <w:lang w:val="es-PE"/>
        </w:rPr>
        <w:t xml:space="preserve">cada </w:t>
      </w:r>
      <w:r w:rsidRPr="007A2126">
        <w:rPr>
          <w:rFonts w:cstheme="minorHAnsi"/>
          <w:lang w:val="es-PE"/>
        </w:rPr>
        <w:t xml:space="preserve">domingo a las </w:t>
      </w:r>
      <w:r w:rsidR="00A12361" w:rsidRPr="007A2126">
        <w:rPr>
          <w:rFonts w:cstheme="minorHAnsi"/>
          <w:lang w:val="es-PE"/>
        </w:rPr>
        <w:t>0</w:t>
      </w:r>
      <w:r w:rsidRPr="007A2126">
        <w:rPr>
          <w:rFonts w:cstheme="minorHAnsi"/>
          <w:lang w:val="es-PE"/>
        </w:rPr>
        <w:t>8:00</w:t>
      </w:r>
      <w:r w:rsidR="00A12361" w:rsidRPr="007A2126">
        <w:rPr>
          <w:rFonts w:cstheme="minorHAnsi"/>
          <w:lang w:val="es-PE"/>
        </w:rPr>
        <w:t xml:space="preserve"> </w:t>
      </w:r>
      <w:r w:rsidRPr="007A2126">
        <w:rPr>
          <w:rFonts w:cstheme="minorHAnsi"/>
          <w:lang w:val="es-PE"/>
        </w:rPr>
        <w:t>a</w:t>
      </w:r>
      <w:r w:rsidR="00A12361" w:rsidRPr="007A2126">
        <w:rPr>
          <w:rFonts w:cstheme="minorHAnsi"/>
          <w:lang w:val="es-PE"/>
        </w:rPr>
        <w:t>.</w:t>
      </w:r>
      <w:r w:rsidRPr="007A2126">
        <w:rPr>
          <w:rFonts w:cstheme="minorHAnsi"/>
          <w:lang w:val="es-PE"/>
        </w:rPr>
        <w:t>m</w:t>
      </w:r>
      <w:r w:rsidR="00A12361" w:rsidRPr="007A2126">
        <w:rPr>
          <w:rFonts w:cstheme="minorHAnsi"/>
          <w:lang w:val="es-PE"/>
        </w:rPr>
        <w:t>.</w:t>
      </w:r>
      <w:r w:rsidRPr="007A2126">
        <w:rPr>
          <w:rFonts w:cstheme="minorHAnsi"/>
          <w:lang w:val="es-PE"/>
        </w:rPr>
        <w:t xml:space="preserve"> y termina el sábado </w:t>
      </w:r>
      <w:r w:rsidR="00A12361" w:rsidRPr="007A2126">
        <w:rPr>
          <w:rFonts w:cstheme="minorHAnsi"/>
          <w:lang w:val="es-PE"/>
        </w:rPr>
        <w:t xml:space="preserve">siguiente </w:t>
      </w:r>
      <w:r w:rsidRPr="007A2126">
        <w:rPr>
          <w:rFonts w:cstheme="minorHAnsi"/>
          <w:lang w:val="es-PE"/>
        </w:rPr>
        <w:t xml:space="preserve">a las </w:t>
      </w:r>
      <w:r w:rsidR="00A12361" w:rsidRPr="007A2126">
        <w:rPr>
          <w:rFonts w:cstheme="minorHAnsi"/>
          <w:lang w:val="es-PE"/>
        </w:rPr>
        <w:t>02</w:t>
      </w:r>
      <w:r w:rsidRPr="007A2126">
        <w:rPr>
          <w:rFonts w:cstheme="minorHAnsi"/>
          <w:lang w:val="es-PE"/>
        </w:rPr>
        <w:t>:00</w:t>
      </w:r>
      <w:r w:rsidR="00A12361" w:rsidRPr="007A2126">
        <w:rPr>
          <w:rFonts w:cstheme="minorHAnsi"/>
          <w:lang w:val="es-PE"/>
        </w:rPr>
        <w:t xml:space="preserve"> </w:t>
      </w:r>
      <w:r w:rsidRPr="007A2126">
        <w:rPr>
          <w:rFonts w:cstheme="minorHAnsi"/>
          <w:lang w:val="es-PE"/>
        </w:rPr>
        <w:t>p</w:t>
      </w:r>
      <w:r w:rsidR="00A12361" w:rsidRPr="007A2126">
        <w:rPr>
          <w:rFonts w:cstheme="minorHAnsi"/>
          <w:lang w:val="es-PE"/>
        </w:rPr>
        <w:t>.</w:t>
      </w:r>
      <w:r w:rsidRPr="007A2126">
        <w:rPr>
          <w:rFonts w:cstheme="minorHAnsi"/>
          <w:lang w:val="es-PE"/>
        </w:rPr>
        <w:t xml:space="preserve">m. Los jugadores no </w:t>
      </w:r>
      <w:r w:rsidR="00A12361" w:rsidRPr="007A2126">
        <w:rPr>
          <w:rFonts w:cstheme="minorHAnsi"/>
          <w:lang w:val="es-PE"/>
        </w:rPr>
        <w:t>pueden</w:t>
      </w:r>
      <w:r w:rsidRPr="007A2126">
        <w:rPr>
          <w:rFonts w:cstheme="minorHAnsi"/>
          <w:lang w:val="es-PE"/>
        </w:rPr>
        <w:t xml:space="preserve"> participar en la subasta fuera del horario establecido.</w:t>
      </w:r>
    </w:p>
    <w:p w14:paraId="0486C27F" w14:textId="77777777" w:rsidR="00737AED" w:rsidRPr="007A2126" w:rsidRDefault="00737AED">
      <w:pPr>
        <w:pStyle w:val="ListParagraph"/>
        <w:tabs>
          <w:tab w:val="left" w:pos="1575"/>
        </w:tabs>
        <w:spacing w:before="1" w:line="276" w:lineRule="auto"/>
        <w:ind w:left="567"/>
        <w:jc w:val="both"/>
        <w:rPr>
          <w:rFonts w:cstheme="minorHAnsi"/>
          <w:b/>
          <w:u w:val="single"/>
          <w:lang w:val="es-PE"/>
        </w:rPr>
      </w:pPr>
    </w:p>
    <w:p w14:paraId="7F7C95C0" w14:textId="1F167BC4" w:rsidR="00737AED" w:rsidRPr="007A2126" w:rsidRDefault="00737AED">
      <w:pPr>
        <w:pStyle w:val="ListParagraph"/>
        <w:numPr>
          <w:ilvl w:val="0"/>
          <w:numId w:val="7"/>
        </w:numPr>
        <w:tabs>
          <w:tab w:val="left" w:pos="1575"/>
        </w:tabs>
        <w:spacing w:before="1" w:line="276" w:lineRule="auto"/>
        <w:ind w:left="567" w:hanging="567"/>
        <w:jc w:val="both"/>
        <w:rPr>
          <w:rFonts w:cstheme="minorHAnsi"/>
          <w:b/>
          <w:u w:val="single"/>
          <w:lang w:val="es-PE"/>
        </w:rPr>
      </w:pPr>
      <w:r w:rsidRPr="007A2126">
        <w:rPr>
          <w:rFonts w:cstheme="minorHAnsi"/>
          <w:b/>
          <w:u w:val="single"/>
          <w:lang w:val="es-PE"/>
        </w:rPr>
        <w:t xml:space="preserve"> INSTRUCCIONES PARA PODER PARTICIPAR EN LA SUBASTA</w:t>
      </w:r>
      <w:del w:id="1" w:author="Microsoft Office User" w:date="2022-06-09T22:27:00Z">
        <w:r w:rsidRPr="007A2126" w:rsidDel="00F63DA4">
          <w:rPr>
            <w:rFonts w:cstheme="minorHAnsi"/>
            <w:b/>
            <w:u w:val="single"/>
            <w:lang w:val="es-PE"/>
          </w:rPr>
          <w:delText>:</w:delText>
        </w:r>
      </w:del>
    </w:p>
    <w:p w14:paraId="3C96D1B7" w14:textId="77777777" w:rsidR="001E65CC" w:rsidRPr="007A2126" w:rsidRDefault="001E65CC">
      <w:pPr>
        <w:pStyle w:val="ListParagraph"/>
        <w:tabs>
          <w:tab w:val="left" w:pos="1575"/>
        </w:tabs>
        <w:spacing w:before="1" w:line="276" w:lineRule="auto"/>
        <w:ind w:left="360"/>
        <w:jc w:val="both"/>
        <w:rPr>
          <w:rFonts w:cstheme="minorHAnsi"/>
          <w:b/>
          <w:u w:val="single"/>
          <w:lang w:val="es-PE"/>
        </w:rPr>
      </w:pPr>
    </w:p>
    <w:p w14:paraId="28CFC215" w14:textId="2C6FB39E" w:rsidR="00CA04AB" w:rsidRPr="007A2126" w:rsidRDefault="00CA04AB">
      <w:pPr>
        <w:pStyle w:val="ListParagraph"/>
        <w:numPr>
          <w:ilvl w:val="0"/>
          <w:numId w:val="10"/>
        </w:numPr>
        <w:tabs>
          <w:tab w:val="left" w:pos="1575"/>
        </w:tabs>
        <w:spacing w:before="1" w:line="276" w:lineRule="auto"/>
        <w:ind w:left="1134" w:hanging="567"/>
        <w:jc w:val="both"/>
        <w:rPr>
          <w:rFonts w:cstheme="minorHAnsi"/>
          <w:lang w:val="es-PE"/>
        </w:rPr>
      </w:pPr>
      <w:r w:rsidRPr="007A2126">
        <w:rPr>
          <w:rFonts w:cstheme="minorHAnsi"/>
          <w:lang w:val="es-PE"/>
        </w:rPr>
        <w:t xml:space="preserve">Para poder </w:t>
      </w:r>
      <w:r w:rsidR="00A12361" w:rsidRPr="007A2126">
        <w:rPr>
          <w:rFonts w:cstheme="minorHAnsi"/>
          <w:lang w:val="es-PE"/>
        </w:rPr>
        <w:t xml:space="preserve">acceder al Servicio, </w:t>
      </w:r>
      <w:r w:rsidRPr="007A2126">
        <w:rPr>
          <w:rFonts w:cstheme="minorHAnsi"/>
          <w:lang w:val="es-PE"/>
        </w:rPr>
        <w:t>el cliente debe</w:t>
      </w:r>
      <w:r w:rsidR="00A12361" w:rsidRPr="007A2126">
        <w:rPr>
          <w:rFonts w:cstheme="minorHAnsi"/>
          <w:lang w:val="es-PE"/>
        </w:rPr>
        <w:t>rá suscribirse</w:t>
      </w:r>
      <w:r w:rsidR="0063397C" w:rsidRPr="007A2126">
        <w:rPr>
          <w:rFonts w:cstheme="minorHAnsi"/>
          <w:lang w:val="es-PE"/>
        </w:rPr>
        <w:t>. Existen 3 tipos de suscripciones</w:t>
      </w:r>
      <w:r w:rsidRPr="007A2126">
        <w:rPr>
          <w:rFonts w:cstheme="minorHAnsi"/>
          <w:lang w:val="es-PE"/>
        </w:rPr>
        <w:t xml:space="preserve">: </w:t>
      </w:r>
      <w:r w:rsidR="0063397C" w:rsidRPr="007A2126">
        <w:rPr>
          <w:rFonts w:cstheme="minorHAnsi"/>
          <w:lang w:val="es-PE"/>
        </w:rPr>
        <w:t>Suscripción d</w:t>
      </w:r>
      <w:r w:rsidRPr="007A2126">
        <w:rPr>
          <w:rFonts w:cstheme="minorHAnsi"/>
          <w:lang w:val="es-PE"/>
        </w:rPr>
        <w:t>iari</w:t>
      </w:r>
      <w:r w:rsidR="0063397C" w:rsidRPr="007A2126">
        <w:rPr>
          <w:rFonts w:cstheme="minorHAnsi"/>
          <w:lang w:val="es-PE"/>
        </w:rPr>
        <w:t>a</w:t>
      </w:r>
      <w:r w:rsidRPr="007A2126">
        <w:rPr>
          <w:rFonts w:cstheme="minorHAnsi"/>
          <w:lang w:val="es-PE"/>
        </w:rPr>
        <w:t xml:space="preserve"> (Precio</w:t>
      </w:r>
      <w:r w:rsidR="0063397C" w:rsidRPr="007A2126">
        <w:rPr>
          <w:rFonts w:cstheme="minorHAnsi"/>
          <w:lang w:val="es-PE"/>
        </w:rPr>
        <w:t>:</w:t>
      </w:r>
      <w:r w:rsidRPr="007A2126">
        <w:rPr>
          <w:rFonts w:cstheme="minorHAnsi"/>
          <w:lang w:val="es-PE"/>
        </w:rPr>
        <w:t xml:space="preserve"> S/ 1.80 inc</w:t>
      </w:r>
      <w:r w:rsidR="001E65CC" w:rsidRPr="007A2126">
        <w:rPr>
          <w:rFonts w:cstheme="minorHAnsi"/>
          <w:lang w:val="es-PE"/>
        </w:rPr>
        <w:t>.</w:t>
      </w:r>
      <w:r w:rsidRPr="007A2126">
        <w:rPr>
          <w:rFonts w:cstheme="minorHAnsi"/>
          <w:lang w:val="es-PE"/>
        </w:rPr>
        <w:t xml:space="preserve"> IGV), </w:t>
      </w:r>
      <w:r w:rsidR="0063397C" w:rsidRPr="007A2126">
        <w:rPr>
          <w:rFonts w:cstheme="minorHAnsi"/>
          <w:lang w:val="es-PE"/>
        </w:rPr>
        <w:t>Suscripción s</w:t>
      </w:r>
      <w:r w:rsidRPr="007A2126">
        <w:rPr>
          <w:rFonts w:cstheme="minorHAnsi"/>
          <w:lang w:val="es-PE"/>
        </w:rPr>
        <w:t>emanal (Precio</w:t>
      </w:r>
      <w:r w:rsidR="0063397C" w:rsidRPr="007A2126">
        <w:rPr>
          <w:rFonts w:cstheme="minorHAnsi"/>
          <w:lang w:val="es-PE"/>
        </w:rPr>
        <w:t>:</w:t>
      </w:r>
      <w:r w:rsidRPr="007A2126">
        <w:rPr>
          <w:rFonts w:cstheme="minorHAnsi"/>
          <w:lang w:val="es-PE"/>
        </w:rPr>
        <w:t xml:space="preserve"> S/ 3.99 inc</w:t>
      </w:r>
      <w:r w:rsidR="001E65CC" w:rsidRPr="007A2126">
        <w:rPr>
          <w:rFonts w:cstheme="minorHAnsi"/>
          <w:lang w:val="es-PE"/>
        </w:rPr>
        <w:t>.</w:t>
      </w:r>
      <w:r w:rsidRPr="007A2126">
        <w:rPr>
          <w:rFonts w:cstheme="minorHAnsi"/>
          <w:lang w:val="es-PE"/>
        </w:rPr>
        <w:t xml:space="preserve"> IGV), o </w:t>
      </w:r>
      <w:r w:rsidR="0063397C" w:rsidRPr="007A2126">
        <w:rPr>
          <w:rFonts w:cstheme="minorHAnsi"/>
          <w:lang w:val="es-PE"/>
        </w:rPr>
        <w:t>Suscripción m</w:t>
      </w:r>
      <w:r w:rsidRPr="007A2126">
        <w:rPr>
          <w:rFonts w:cstheme="minorHAnsi"/>
          <w:lang w:val="es-PE"/>
        </w:rPr>
        <w:t>ensual (Precio</w:t>
      </w:r>
      <w:r w:rsidR="0073219C" w:rsidRPr="007A2126">
        <w:rPr>
          <w:rFonts w:cstheme="minorHAnsi"/>
          <w:lang w:val="es-PE"/>
        </w:rPr>
        <w:t>:</w:t>
      </w:r>
      <w:r w:rsidRPr="007A2126">
        <w:rPr>
          <w:rFonts w:cstheme="minorHAnsi"/>
          <w:lang w:val="es-PE"/>
        </w:rPr>
        <w:t xml:space="preserve"> S/ 6.99 inc</w:t>
      </w:r>
      <w:r w:rsidR="001E65CC" w:rsidRPr="007A2126">
        <w:rPr>
          <w:rFonts w:cstheme="minorHAnsi"/>
          <w:lang w:val="es-PE"/>
        </w:rPr>
        <w:t>.</w:t>
      </w:r>
      <w:r w:rsidRPr="007A2126">
        <w:rPr>
          <w:rFonts w:cstheme="minorHAnsi"/>
          <w:lang w:val="es-PE"/>
        </w:rPr>
        <w:t xml:space="preserve"> IGV).</w:t>
      </w:r>
    </w:p>
    <w:p w14:paraId="2C939088" w14:textId="77777777" w:rsidR="0029361D" w:rsidRPr="007A2126" w:rsidRDefault="0029361D">
      <w:pPr>
        <w:pStyle w:val="ListParagraph"/>
        <w:tabs>
          <w:tab w:val="left" w:pos="1575"/>
        </w:tabs>
        <w:spacing w:before="1" w:line="276" w:lineRule="auto"/>
        <w:ind w:left="1134" w:hanging="567"/>
        <w:jc w:val="both"/>
        <w:rPr>
          <w:rFonts w:cstheme="minorHAnsi"/>
          <w:lang w:val="es-PE"/>
        </w:rPr>
      </w:pPr>
    </w:p>
    <w:p w14:paraId="7CE81C09" w14:textId="47F83198" w:rsidR="0063397C" w:rsidRPr="007A2126" w:rsidRDefault="002A2353">
      <w:pPr>
        <w:pStyle w:val="ListParagraph"/>
        <w:numPr>
          <w:ilvl w:val="0"/>
          <w:numId w:val="10"/>
        </w:numPr>
        <w:tabs>
          <w:tab w:val="left" w:pos="1575"/>
        </w:tabs>
        <w:spacing w:before="1" w:line="276" w:lineRule="auto"/>
        <w:ind w:left="1134" w:hanging="567"/>
        <w:jc w:val="both"/>
        <w:rPr>
          <w:rFonts w:cstheme="minorHAnsi"/>
          <w:lang w:val="es-PE"/>
        </w:rPr>
      </w:pPr>
      <w:r w:rsidRPr="007A2126">
        <w:rPr>
          <w:rFonts w:cstheme="minorHAnsi"/>
          <w:lang w:val="es-PE"/>
        </w:rPr>
        <w:t xml:space="preserve">El cliente puede </w:t>
      </w:r>
      <w:r w:rsidR="0063397C" w:rsidRPr="007A2126">
        <w:rPr>
          <w:rFonts w:cstheme="minorHAnsi"/>
          <w:lang w:val="es-PE"/>
        </w:rPr>
        <w:t>suscribirse</w:t>
      </w:r>
      <w:r w:rsidRPr="007A2126">
        <w:rPr>
          <w:rFonts w:cstheme="minorHAnsi"/>
          <w:lang w:val="es-PE"/>
        </w:rPr>
        <w:t xml:space="preserve"> </w:t>
      </w:r>
      <w:r w:rsidR="0063397C" w:rsidRPr="007A2126">
        <w:rPr>
          <w:rFonts w:cstheme="minorHAnsi"/>
          <w:lang w:val="es-PE"/>
        </w:rPr>
        <w:t xml:space="preserve">de dos maneras: </w:t>
      </w:r>
    </w:p>
    <w:p w14:paraId="60D1C305" w14:textId="77777777" w:rsidR="0063397C" w:rsidRPr="007A2126" w:rsidRDefault="0063397C">
      <w:pPr>
        <w:pStyle w:val="ListParagraph"/>
        <w:tabs>
          <w:tab w:val="left" w:pos="1575"/>
        </w:tabs>
        <w:spacing w:before="1" w:line="276" w:lineRule="auto"/>
        <w:jc w:val="both"/>
        <w:rPr>
          <w:rFonts w:cstheme="minorHAnsi"/>
          <w:lang w:val="es-PE"/>
        </w:rPr>
      </w:pPr>
    </w:p>
    <w:p w14:paraId="343083C4" w14:textId="048D4910" w:rsidR="0063397C" w:rsidRPr="007A2126" w:rsidRDefault="0063397C">
      <w:pPr>
        <w:pStyle w:val="ListParagraph"/>
        <w:numPr>
          <w:ilvl w:val="0"/>
          <w:numId w:val="15"/>
        </w:numPr>
        <w:spacing w:before="1" w:line="276" w:lineRule="auto"/>
        <w:ind w:left="1418" w:hanging="284"/>
        <w:jc w:val="both"/>
        <w:rPr>
          <w:rFonts w:cstheme="minorHAnsi"/>
          <w:lang w:val="es-PE"/>
        </w:rPr>
      </w:pPr>
      <w:r w:rsidRPr="007A2126">
        <w:rPr>
          <w:rFonts w:cstheme="minorHAnsi"/>
          <w:lang w:val="es-PE"/>
        </w:rPr>
        <w:t>V</w:t>
      </w:r>
      <w:r w:rsidR="002A2353" w:rsidRPr="007A2126">
        <w:rPr>
          <w:rFonts w:cstheme="minorHAnsi"/>
          <w:lang w:val="es-PE"/>
        </w:rPr>
        <w:t>ía SMS</w:t>
      </w:r>
      <w:r w:rsidRPr="007A2126">
        <w:rPr>
          <w:rFonts w:cstheme="minorHAnsi"/>
          <w:lang w:val="es-PE"/>
        </w:rPr>
        <w:t>:</w:t>
      </w:r>
      <w:r w:rsidR="002A2353" w:rsidRPr="007A2126">
        <w:rPr>
          <w:rFonts w:cstheme="minorHAnsi"/>
          <w:lang w:val="es-PE"/>
        </w:rPr>
        <w:t xml:space="preserve"> </w:t>
      </w:r>
      <w:r w:rsidRPr="007A2126">
        <w:rPr>
          <w:rFonts w:cstheme="minorHAnsi"/>
          <w:lang w:val="es-PE"/>
        </w:rPr>
        <w:t>E</w:t>
      </w:r>
      <w:r w:rsidR="002A2353" w:rsidRPr="007A2126">
        <w:rPr>
          <w:rFonts w:cstheme="minorHAnsi"/>
          <w:lang w:val="es-PE"/>
        </w:rPr>
        <w:t xml:space="preserve">nviando </w:t>
      </w:r>
      <w:r w:rsidRPr="007A2126">
        <w:rPr>
          <w:rFonts w:cstheme="minorHAnsi"/>
          <w:lang w:val="es-PE"/>
        </w:rPr>
        <w:t>la palabra “</w:t>
      </w:r>
      <w:r w:rsidR="002A2353" w:rsidRPr="007A2126">
        <w:rPr>
          <w:rFonts w:cstheme="minorHAnsi"/>
          <w:lang w:val="es-PE"/>
        </w:rPr>
        <w:t>SUBASTA</w:t>
      </w:r>
      <w:r w:rsidRPr="007A2126">
        <w:rPr>
          <w:rFonts w:cstheme="minorHAnsi"/>
          <w:lang w:val="es-PE"/>
        </w:rPr>
        <w:t>”</w:t>
      </w:r>
      <w:r w:rsidR="002A2353" w:rsidRPr="007A2126">
        <w:rPr>
          <w:rFonts w:cstheme="minorHAnsi"/>
          <w:lang w:val="es-PE"/>
        </w:rPr>
        <w:t xml:space="preserve"> para la suscripción </w:t>
      </w:r>
      <w:r w:rsidRPr="007A2126">
        <w:rPr>
          <w:rFonts w:cstheme="minorHAnsi"/>
          <w:lang w:val="es-PE"/>
        </w:rPr>
        <w:t>d</w:t>
      </w:r>
      <w:r w:rsidR="002A2353" w:rsidRPr="007A2126">
        <w:rPr>
          <w:rFonts w:cstheme="minorHAnsi"/>
          <w:lang w:val="es-PE"/>
        </w:rPr>
        <w:t xml:space="preserve">iaria, </w:t>
      </w:r>
      <w:r w:rsidRPr="007A2126">
        <w:rPr>
          <w:rFonts w:cstheme="minorHAnsi"/>
          <w:lang w:val="es-PE"/>
        </w:rPr>
        <w:t>“</w:t>
      </w:r>
      <w:r w:rsidR="002A2353" w:rsidRPr="007A2126">
        <w:rPr>
          <w:rFonts w:cstheme="minorHAnsi"/>
          <w:lang w:val="es-PE"/>
        </w:rPr>
        <w:t>SUBASTA7</w:t>
      </w:r>
      <w:r w:rsidRPr="007A2126">
        <w:rPr>
          <w:rFonts w:cstheme="minorHAnsi"/>
          <w:lang w:val="es-PE"/>
        </w:rPr>
        <w:t>”</w:t>
      </w:r>
      <w:r w:rsidR="002A2353" w:rsidRPr="007A2126">
        <w:rPr>
          <w:rFonts w:cstheme="minorHAnsi"/>
          <w:lang w:val="es-PE"/>
        </w:rPr>
        <w:t xml:space="preserve"> para la suscripción </w:t>
      </w:r>
      <w:r w:rsidRPr="007A2126">
        <w:rPr>
          <w:rFonts w:cstheme="minorHAnsi"/>
          <w:lang w:val="es-PE"/>
        </w:rPr>
        <w:t>s</w:t>
      </w:r>
      <w:r w:rsidR="002A2353" w:rsidRPr="007A2126">
        <w:rPr>
          <w:rFonts w:cstheme="minorHAnsi"/>
          <w:lang w:val="es-PE"/>
        </w:rPr>
        <w:t xml:space="preserve">emanal y </w:t>
      </w:r>
      <w:r w:rsidRPr="007A2126">
        <w:rPr>
          <w:rFonts w:cstheme="minorHAnsi"/>
          <w:lang w:val="es-PE"/>
        </w:rPr>
        <w:t>“</w:t>
      </w:r>
      <w:r w:rsidR="002A2353" w:rsidRPr="007A2126">
        <w:rPr>
          <w:rFonts w:cstheme="minorHAnsi"/>
          <w:lang w:val="es-PE"/>
        </w:rPr>
        <w:t>SUBASTA30</w:t>
      </w:r>
      <w:r w:rsidRPr="007A2126">
        <w:rPr>
          <w:rFonts w:cstheme="minorHAnsi"/>
          <w:lang w:val="es-PE"/>
        </w:rPr>
        <w:t>”</w:t>
      </w:r>
      <w:r w:rsidR="002A2353" w:rsidRPr="007A2126">
        <w:rPr>
          <w:rFonts w:cstheme="minorHAnsi"/>
          <w:lang w:val="es-PE"/>
        </w:rPr>
        <w:t xml:space="preserve"> para la suscripción </w:t>
      </w:r>
      <w:r w:rsidRPr="007A2126">
        <w:rPr>
          <w:rFonts w:cstheme="minorHAnsi"/>
          <w:lang w:val="es-PE"/>
        </w:rPr>
        <w:t>m</w:t>
      </w:r>
      <w:r w:rsidR="002A2353" w:rsidRPr="007A2126">
        <w:rPr>
          <w:rFonts w:cstheme="minorHAnsi"/>
          <w:lang w:val="es-PE"/>
        </w:rPr>
        <w:t xml:space="preserve">ensual </w:t>
      </w:r>
      <w:r w:rsidR="00B07E8F" w:rsidRPr="007A2126">
        <w:rPr>
          <w:rFonts w:cstheme="minorHAnsi"/>
          <w:lang w:val="es-PE"/>
        </w:rPr>
        <w:t>al 23001</w:t>
      </w:r>
      <w:r w:rsidRPr="007A2126">
        <w:rPr>
          <w:rFonts w:cstheme="minorHAnsi"/>
          <w:lang w:val="es-PE"/>
        </w:rPr>
        <w:t>.</w:t>
      </w:r>
    </w:p>
    <w:p w14:paraId="3B3899B8" w14:textId="77777777" w:rsidR="001F5802" w:rsidRPr="007A2126" w:rsidRDefault="001F5802">
      <w:pPr>
        <w:pStyle w:val="ListParagraph"/>
        <w:spacing w:before="1" w:line="276" w:lineRule="auto"/>
        <w:ind w:left="1418" w:hanging="284"/>
        <w:jc w:val="both"/>
        <w:rPr>
          <w:rFonts w:cstheme="minorHAnsi"/>
          <w:lang w:val="es-PE"/>
        </w:rPr>
      </w:pPr>
    </w:p>
    <w:p w14:paraId="6631C1AC" w14:textId="0FEF3FFF" w:rsidR="002A2353" w:rsidRPr="007A2126" w:rsidRDefault="0063397C">
      <w:pPr>
        <w:pStyle w:val="ListParagraph"/>
        <w:numPr>
          <w:ilvl w:val="0"/>
          <w:numId w:val="15"/>
        </w:numPr>
        <w:spacing w:before="1" w:line="276" w:lineRule="auto"/>
        <w:ind w:left="1418" w:hanging="284"/>
        <w:jc w:val="both"/>
        <w:rPr>
          <w:rFonts w:cstheme="minorHAnsi"/>
          <w:lang w:val="es-PE"/>
        </w:rPr>
      </w:pPr>
      <w:r w:rsidRPr="007A2126">
        <w:rPr>
          <w:rFonts w:cstheme="minorHAnsi"/>
          <w:lang w:val="es-PE"/>
        </w:rPr>
        <w:t>V</w:t>
      </w:r>
      <w:r w:rsidR="00B07E8F" w:rsidRPr="007A2126">
        <w:rPr>
          <w:rFonts w:cstheme="minorHAnsi"/>
          <w:lang w:val="es-PE"/>
        </w:rPr>
        <w:t>ía web</w:t>
      </w:r>
      <w:r w:rsidRPr="007A2126">
        <w:rPr>
          <w:rFonts w:cstheme="minorHAnsi"/>
          <w:lang w:val="es-PE"/>
        </w:rPr>
        <w:t xml:space="preserve"> desde el siguiente enlace web</w:t>
      </w:r>
      <w:r w:rsidR="00B07E8F" w:rsidRPr="007A2126">
        <w:rPr>
          <w:rFonts w:cstheme="minorHAnsi"/>
          <w:lang w:val="es-PE"/>
        </w:rPr>
        <w:t xml:space="preserve"> </w:t>
      </w:r>
      <w:hyperlink r:id="rId10" w:history="1">
        <w:r w:rsidR="00B07E8F" w:rsidRPr="003B3593">
          <w:rPr>
            <w:rStyle w:val="Hyperlink"/>
            <w:rFonts w:cstheme="minorHAnsi"/>
            <w:lang w:val="es-PE"/>
          </w:rPr>
          <w:t>https://subasta.bitel.com.pe/</w:t>
        </w:r>
      </w:hyperlink>
      <w:r w:rsidRPr="003B3593">
        <w:rPr>
          <w:rFonts w:cstheme="minorHAnsi"/>
          <w:lang w:val="es-PE"/>
        </w:rPr>
        <w:t xml:space="preserve"> y seguir las instrucciones.</w:t>
      </w:r>
      <w:r w:rsidR="00B07E8F" w:rsidRPr="003B3593">
        <w:rPr>
          <w:rFonts w:cstheme="minorHAnsi"/>
          <w:lang w:val="es-PE"/>
        </w:rPr>
        <w:t xml:space="preserve"> </w:t>
      </w:r>
      <w:r w:rsidRPr="003B3593">
        <w:rPr>
          <w:rFonts w:cstheme="minorHAnsi"/>
          <w:lang w:val="es-PE"/>
        </w:rPr>
        <w:t>L</w:t>
      </w:r>
      <w:r w:rsidR="00B07E8F" w:rsidRPr="006933CD">
        <w:rPr>
          <w:rFonts w:cstheme="minorHAnsi"/>
          <w:lang w:val="es-PE"/>
        </w:rPr>
        <w:t xml:space="preserve">uego de </w:t>
      </w:r>
      <w:r w:rsidRPr="007A2126">
        <w:rPr>
          <w:rFonts w:cstheme="minorHAnsi"/>
          <w:lang w:val="es-PE"/>
        </w:rPr>
        <w:t xml:space="preserve">registrarse, el cliente deberá </w:t>
      </w:r>
      <w:r w:rsidR="00B07E8F" w:rsidRPr="007A2126">
        <w:rPr>
          <w:rFonts w:cstheme="minorHAnsi"/>
          <w:lang w:val="es-PE"/>
        </w:rPr>
        <w:t>inicia</w:t>
      </w:r>
      <w:r w:rsidRPr="007A2126">
        <w:rPr>
          <w:rFonts w:cstheme="minorHAnsi"/>
          <w:lang w:val="es-PE"/>
        </w:rPr>
        <w:t>r</w:t>
      </w:r>
      <w:r w:rsidR="00B07E8F" w:rsidRPr="007A2126">
        <w:rPr>
          <w:rFonts w:cstheme="minorHAnsi"/>
          <w:lang w:val="es-PE"/>
        </w:rPr>
        <w:t xml:space="preserve"> sesión</w:t>
      </w:r>
      <w:r w:rsidRPr="007A2126">
        <w:rPr>
          <w:rFonts w:cstheme="minorHAnsi"/>
          <w:lang w:val="es-PE"/>
        </w:rPr>
        <w:t xml:space="preserve"> y </w:t>
      </w:r>
      <w:r w:rsidR="00B07E8F" w:rsidRPr="007A2126">
        <w:rPr>
          <w:rFonts w:cstheme="minorHAnsi"/>
          <w:lang w:val="es-PE"/>
        </w:rPr>
        <w:t xml:space="preserve">dirigirse a la parte izquierda </w:t>
      </w:r>
      <w:r w:rsidR="003601B8" w:rsidRPr="007A2126">
        <w:rPr>
          <w:rFonts w:cstheme="minorHAnsi"/>
          <w:lang w:val="es-PE"/>
        </w:rPr>
        <w:t xml:space="preserve">superior </w:t>
      </w:r>
      <w:r w:rsidR="00B07E8F" w:rsidRPr="007A2126">
        <w:rPr>
          <w:rFonts w:cstheme="minorHAnsi"/>
          <w:lang w:val="es-PE"/>
        </w:rPr>
        <w:t xml:space="preserve">donde figura su número Bitel y darle </w:t>
      </w:r>
      <w:r w:rsidRPr="007A2126">
        <w:rPr>
          <w:rFonts w:cstheme="minorHAnsi"/>
          <w:lang w:val="es-PE"/>
        </w:rPr>
        <w:t>“</w:t>
      </w:r>
      <w:r w:rsidR="00B07E8F" w:rsidRPr="007A2126">
        <w:rPr>
          <w:rFonts w:cstheme="minorHAnsi"/>
          <w:lang w:val="es-PE"/>
        </w:rPr>
        <w:t>click</w:t>
      </w:r>
      <w:r w:rsidRPr="007A2126">
        <w:rPr>
          <w:rFonts w:cstheme="minorHAnsi"/>
          <w:lang w:val="es-PE"/>
        </w:rPr>
        <w:t>”.</w:t>
      </w:r>
      <w:r w:rsidR="00B07E8F" w:rsidRPr="007A2126">
        <w:rPr>
          <w:rFonts w:cstheme="minorHAnsi"/>
          <w:lang w:val="es-PE"/>
        </w:rPr>
        <w:t xml:space="preserve"> </w:t>
      </w:r>
      <w:r w:rsidRPr="007A2126">
        <w:rPr>
          <w:rFonts w:cstheme="minorHAnsi"/>
          <w:lang w:val="es-PE"/>
        </w:rPr>
        <w:t>L</w:t>
      </w:r>
      <w:r w:rsidR="00B07E8F" w:rsidRPr="007A2126">
        <w:rPr>
          <w:rFonts w:cstheme="minorHAnsi"/>
          <w:lang w:val="es-PE"/>
        </w:rPr>
        <w:t xml:space="preserve">uego </w:t>
      </w:r>
      <w:r w:rsidRPr="007A2126">
        <w:rPr>
          <w:rFonts w:cstheme="minorHAnsi"/>
          <w:lang w:val="es-PE"/>
        </w:rPr>
        <w:t xml:space="preserve">de ello, </w:t>
      </w:r>
      <w:r w:rsidR="00B07E8F" w:rsidRPr="007A2126">
        <w:rPr>
          <w:rFonts w:cstheme="minorHAnsi"/>
          <w:lang w:val="es-PE"/>
        </w:rPr>
        <w:t>deberá ir a</w:t>
      </w:r>
      <w:r w:rsidR="00A1712E" w:rsidRPr="007A2126">
        <w:rPr>
          <w:rFonts w:cstheme="minorHAnsi"/>
          <w:lang w:val="es-PE"/>
        </w:rPr>
        <w:t xml:space="preserve"> la</w:t>
      </w:r>
      <w:r w:rsidR="00B07E8F" w:rsidRPr="007A2126">
        <w:rPr>
          <w:rFonts w:cstheme="minorHAnsi"/>
          <w:lang w:val="es-PE"/>
        </w:rPr>
        <w:t xml:space="preserve"> </w:t>
      </w:r>
      <w:r w:rsidRPr="007A2126">
        <w:rPr>
          <w:rFonts w:cstheme="minorHAnsi"/>
          <w:lang w:val="es-PE"/>
        </w:rPr>
        <w:t>sección “S</w:t>
      </w:r>
      <w:r w:rsidR="00B07E8F" w:rsidRPr="007A2126">
        <w:rPr>
          <w:rFonts w:cstheme="minorHAnsi"/>
          <w:lang w:val="es-PE"/>
        </w:rPr>
        <w:t>uscripción</w:t>
      </w:r>
      <w:r w:rsidRPr="007A2126">
        <w:rPr>
          <w:rFonts w:cstheme="minorHAnsi"/>
          <w:lang w:val="es-PE"/>
        </w:rPr>
        <w:t>”</w:t>
      </w:r>
      <w:r w:rsidR="00B07E8F" w:rsidRPr="007A2126">
        <w:rPr>
          <w:rFonts w:cstheme="minorHAnsi"/>
          <w:lang w:val="es-PE"/>
        </w:rPr>
        <w:t xml:space="preserve"> y elegir la suscripción</w:t>
      </w:r>
      <w:r w:rsidRPr="007A2126">
        <w:rPr>
          <w:rFonts w:cstheme="minorHAnsi"/>
          <w:lang w:val="es-PE"/>
        </w:rPr>
        <w:t xml:space="preserve"> de su preferencia:</w:t>
      </w:r>
      <w:r w:rsidR="00B07E8F" w:rsidRPr="007A2126">
        <w:rPr>
          <w:rFonts w:cstheme="minorHAnsi"/>
          <w:lang w:val="es-PE"/>
        </w:rPr>
        <w:t xml:space="preserve"> Diaria, Semanal o Mensual. El cliente recibirá un USSD</w:t>
      </w:r>
      <w:r w:rsidR="00A1712E" w:rsidRPr="007A2126">
        <w:rPr>
          <w:rFonts w:cstheme="minorHAnsi"/>
          <w:lang w:val="es-PE"/>
        </w:rPr>
        <w:t xml:space="preserve"> a su número Bitel, mediante el cual</w:t>
      </w:r>
      <w:r w:rsidRPr="007A2126">
        <w:rPr>
          <w:rFonts w:cstheme="minorHAnsi"/>
          <w:lang w:val="es-PE"/>
        </w:rPr>
        <w:t xml:space="preserve"> </w:t>
      </w:r>
      <w:r w:rsidR="00A1712E" w:rsidRPr="007A2126">
        <w:rPr>
          <w:rFonts w:cstheme="minorHAnsi"/>
          <w:lang w:val="es-PE"/>
        </w:rPr>
        <w:t xml:space="preserve">deberá </w:t>
      </w:r>
      <w:r w:rsidR="00B07E8F" w:rsidRPr="007A2126">
        <w:rPr>
          <w:rFonts w:cstheme="minorHAnsi"/>
          <w:lang w:val="es-PE"/>
        </w:rPr>
        <w:t>confirmar su suscripción.</w:t>
      </w:r>
    </w:p>
    <w:p w14:paraId="0FFB0B72" w14:textId="77777777" w:rsidR="00685D50" w:rsidRPr="007A2126" w:rsidRDefault="00685D50">
      <w:pPr>
        <w:pStyle w:val="ListParagraph"/>
        <w:spacing w:line="276" w:lineRule="auto"/>
        <w:rPr>
          <w:rFonts w:cstheme="minorHAnsi"/>
          <w:lang w:val="es-PE"/>
        </w:rPr>
      </w:pPr>
    </w:p>
    <w:p w14:paraId="45556F47" w14:textId="33844D92" w:rsidR="00CA04AB" w:rsidRPr="007A2126" w:rsidRDefault="00CA04AB">
      <w:pPr>
        <w:pStyle w:val="ListParagraph"/>
        <w:numPr>
          <w:ilvl w:val="0"/>
          <w:numId w:val="10"/>
        </w:numPr>
        <w:tabs>
          <w:tab w:val="left" w:pos="1575"/>
        </w:tabs>
        <w:spacing w:before="1" w:line="276" w:lineRule="auto"/>
        <w:ind w:left="1134" w:hanging="567"/>
        <w:jc w:val="both"/>
        <w:rPr>
          <w:rFonts w:cstheme="minorHAnsi"/>
          <w:lang w:val="es-PE"/>
        </w:rPr>
      </w:pPr>
      <w:r w:rsidRPr="007A2126">
        <w:rPr>
          <w:rFonts w:cstheme="minorHAnsi"/>
          <w:lang w:val="es-PE"/>
        </w:rPr>
        <w:t>El cliente puede poner una puja/oferta para el producto a subastarse durante un</w:t>
      </w:r>
      <w:r w:rsidR="005C0CD4" w:rsidRPr="007A2126">
        <w:rPr>
          <w:rFonts w:cstheme="minorHAnsi"/>
          <w:lang w:val="es-PE"/>
        </w:rPr>
        <w:t>a sesión</w:t>
      </w:r>
      <w:r w:rsidRPr="007A2126">
        <w:rPr>
          <w:rFonts w:cstheme="minorHAnsi"/>
          <w:lang w:val="es-PE"/>
        </w:rPr>
        <w:t xml:space="preserve"> definid</w:t>
      </w:r>
      <w:r w:rsidR="005C0CD4" w:rsidRPr="007A2126">
        <w:rPr>
          <w:rFonts w:cstheme="minorHAnsi"/>
          <w:lang w:val="es-PE"/>
        </w:rPr>
        <w:t>a</w:t>
      </w:r>
      <w:r w:rsidR="0063397C" w:rsidRPr="007A2126">
        <w:rPr>
          <w:rFonts w:cstheme="minorHAnsi"/>
          <w:lang w:val="es-PE"/>
        </w:rPr>
        <w:t xml:space="preserve"> (fecha)</w:t>
      </w:r>
      <w:r w:rsidRPr="007A2126">
        <w:rPr>
          <w:rFonts w:cstheme="minorHAnsi"/>
          <w:lang w:val="es-PE"/>
        </w:rPr>
        <w:t xml:space="preserve">. </w:t>
      </w:r>
    </w:p>
    <w:p w14:paraId="40234C2B" w14:textId="6EC77802" w:rsidR="0063397C" w:rsidRPr="007A2126" w:rsidRDefault="0063397C">
      <w:pPr>
        <w:pStyle w:val="ListParagraph"/>
        <w:numPr>
          <w:ilvl w:val="0"/>
          <w:numId w:val="10"/>
        </w:numPr>
        <w:tabs>
          <w:tab w:val="left" w:pos="1575"/>
        </w:tabs>
        <w:spacing w:before="1" w:line="276" w:lineRule="auto"/>
        <w:ind w:left="1134" w:hanging="567"/>
        <w:jc w:val="both"/>
        <w:rPr>
          <w:rFonts w:cstheme="minorHAnsi"/>
          <w:lang w:val="es-PE"/>
        </w:rPr>
      </w:pPr>
      <w:r w:rsidRPr="007A2126">
        <w:rPr>
          <w:rFonts w:cstheme="minorHAnsi"/>
          <w:lang w:val="es-PE"/>
        </w:rPr>
        <w:t>Hay dos formas de colocar la puja/oferta:</w:t>
      </w:r>
    </w:p>
    <w:p w14:paraId="7553DC02" w14:textId="77777777" w:rsidR="0063397C" w:rsidRPr="007A2126" w:rsidRDefault="0063397C">
      <w:pPr>
        <w:pStyle w:val="ListParagraph"/>
        <w:tabs>
          <w:tab w:val="left" w:pos="1575"/>
        </w:tabs>
        <w:spacing w:before="1" w:line="276" w:lineRule="auto"/>
        <w:jc w:val="both"/>
        <w:rPr>
          <w:rFonts w:cstheme="minorHAnsi"/>
          <w:lang w:val="es-PE"/>
        </w:rPr>
      </w:pPr>
    </w:p>
    <w:p w14:paraId="799AD3DA" w14:textId="2EF8ADDE" w:rsidR="00CA04AB" w:rsidRPr="007A2126" w:rsidRDefault="0063397C">
      <w:pPr>
        <w:pStyle w:val="ListParagraph"/>
        <w:numPr>
          <w:ilvl w:val="0"/>
          <w:numId w:val="18"/>
        </w:numPr>
        <w:spacing w:before="1" w:line="276" w:lineRule="auto"/>
        <w:ind w:left="1418" w:hanging="284"/>
        <w:jc w:val="both"/>
        <w:rPr>
          <w:rFonts w:cstheme="minorHAnsi"/>
          <w:lang w:val="es-PE"/>
        </w:rPr>
      </w:pPr>
      <w:r w:rsidRPr="007A2126">
        <w:rPr>
          <w:rFonts w:cstheme="minorHAnsi"/>
          <w:lang w:val="es-PE"/>
        </w:rPr>
        <w:t>Vía SMS: P</w:t>
      </w:r>
      <w:r w:rsidR="00CA04AB" w:rsidRPr="007A2126">
        <w:rPr>
          <w:rFonts w:cstheme="minorHAnsi"/>
          <w:lang w:val="es-PE"/>
        </w:rPr>
        <w:t xml:space="preserve">ara poder colocar la </w:t>
      </w:r>
      <w:r w:rsidR="00DF611B" w:rsidRPr="007A2126">
        <w:rPr>
          <w:rFonts w:cstheme="minorHAnsi"/>
          <w:lang w:val="es-PE"/>
        </w:rPr>
        <w:t>puja/</w:t>
      </w:r>
      <w:r w:rsidR="00CA04AB" w:rsidRPr="007A2126">
        <w:rPr>
          <w:rFonts w:cstheme="minorHAnsi"/>
          <w:lang w:val="es-PE"/>
        </w:rPr>
        <w:t>oferta vía SMS</w:t>
      </w:r>
      <w:r w:rsidR="00DF611B" w:rsidRPr="007A2126">
        <w:rPr>
          <w:rFonts w:cstheme="minorHAnsi"/>
          <w:lang w:val="es-PE"/>
        </w:rPr>
        <w:t>, el cliente</w:t>
      </w:r>
      <w:r w:rsidR="00CA04AB" w:rsidRPr="007A2126">
        <w:rPr>
          <w:rFonts w:cstheme="minorHAnsi"/>
          <w:lang w:val="es-PE"/>
        </w:rPr>
        <w:t xml:space="preserve"> deberá enviar un mensaje de texto al 23001 </w:t>
      </w:r>
      <w:r w:rsidR="00DF611B" w:rsidRPr="007A2126">
        <w:rPr>
          <w:rFonts w:cstheme="minorHAnsi"/>
          <w:lang w:val="es-PE"/>
        </w:rPr>
        <w:t>con las palabras “</w:t>
      </w:r>
      <w:r w:rsidR="00CA04AB" w:rsidRPr="007A2126">
        <w:rPr>
          <w:rFonts w:cstheme="minorHAnsi"/>
          <w:lang w:val="es-PE"/>
        </w:rPr>
        <w:t>SUBASTA [Código del Producto] [Precio de oferta]</w:t>
      </w:r>
      <w:r w:rsidR="00DF611B" w:rsidRPr="007A2126">
        <w:rPr>
          <w:rFonts w:cstheme="minorHAnsi"/>
          <w:lang w:val="es-PE"/>
        </w:rPr>
        <w:t>”</w:t>
      </w:r>
      <w:r w:rsidR="00CA04AB" w:rsidRPr="007A2126">
        <w:rPr>
          <w:rFonts w:cstheme="minorHAnsi"/>
          <w:lang w:val="es-PE"/>
        </w:rPr>
        <w:t xml:space="preserve">. Ejemplo: SUBASTA SPW7 10, siendo SPW7 el código del producto y 10 el </w:t>
      </w:r>
      <w:r w:rsidR="0080572D" w:rsidRPr="007A2126">
        <w:rPr>
          <w:rFonts w:cstheme="minorHAnsi"/>
          <w:lang w:val="es-PE"/>
        </w:rPr>
        <w:t xml:space="preserve">precio de </w:t>
      </w:r>
      <w:r w:rsidR="00CA04AB" w:rsidRPr="007A2126">
        <w:rPr>
          <w:rFonts w:cstheme="minorHAnsi"/>
          <w:lang w:val="es-PE"/>
        </w:rPr>
        <w:t>oferta.</w:t>
      </w:r>
      <w:r w:rsidR="00DF611B" w:rsidRPr="007A2126">
        <w:rPr>
          <w:rFonts w:cstheme="minorHAnsi"/>
          <w:lang w:val="es-PE"/>
        </w:rPr>
        <w:t xml:space="preserve"> </w:t>
      </w:r>
    </w:p>
    <w:p w14:paraId="627D6705" w14:textId="77777777" w:rsidR="00DF611B" w:rsidRPr="007A2126" w:rsidRDefault="00DF611B">
      <w:pPr>
        <w:pStyle w:val="ListParagraph"/>
        <w:spacing w:before="1" w:line="276" w:lineRule="auto"/>
        <w:ind w:left="1418" w:hanging="284"/>
        <w:jc w:val="both"/>
        <w:rPr>
          <w:rFonts w:cstheme="minorHAnsi"/>
          <w:lang w:val="es-PE"/>
        </w:rPr>
      </w:pPr>
    </w:p>
    <w:p w14:paraId="3684103F" w14:textId="0462A23F" w:rsidR="00DF611B" w:rsidRPr="007A2126" w:rsidRDefault="00DF611B">
      <w:pPr>
        <w:pStyle w:val="ListParagraph"/>
        <w:spacing w:before="1" w:line="276" w:lineRule="auto"/>
        <w:ind w:left="1418"/>
        <w:jc w:val="both"/>
        <w:rPr>
          <w:rFonts w:cstheme="minorHAnsi"/>
          <w:lang w:val="es-PE"/>
        </w:rPr>
      </w:pPr>
      <w:r w:rsidRPr="007A2126">
        <w:rPr>
          <w:rFonts w:cstheme="minorHAnsi"/>
          <w:lang w:val="es-PE"/>
        </w:rPr>
        <w:lastRenderedPageBreak/>
        <w:t>El código de producto será informado al cliente mediante SMS (siempre que la suscripción se haya realizado vía SMS)</w:t>
      </w:r>
      <w:r w:rsidR="00F41FBE" w:rsidRPr="007A2126">
        <w:rPr>
          <w:rFonts w:cstheme="minorHAnsi"/>
          <w:lang w:val="es-PE"/>
        </w:rPr>
        <w:t>.</w:t>
      </w:r>
    </w:p>
    <w:p w14:paraId="24031A31" w14:textId="77777777" w:rsidR="00DF611B" w:rsidRPr="007A2126" w:rsidRDefault="00DF611B">
      <w:pPr>
        <w:pStyle w:val="ListParagraph"/>
        <w:spacing w:before="1" w:line="276" w:lineRule="auto"/>
        <w:ind w:left="1418" w:hanging="284"/>
        <w:jc w:val="both"/>
        <w:rPr>
          <w:rFonts w:cstheme="minorHAnsi"/>
          <w:lang w:val="es-PE"/>
        </w:rPr>
      </w:pPr>
    </w:p>
    <w:p w14:paraId="43BE42F6" w14:textId="63887784" w:rsidR="00CA04AB" w:rsidRPr="007A2126" w:rsidRDefault="00DF611B">
      <w:pPr>
        <w:pStyle w:val="ListParagraph"/>
        <w:numPr>
          <w:ilvl w:val="0"/>
          <w:numId w:val="18"/>
        </w:numPr>
        <w:spacing w:before="1" w:line="276" w:lineRule="auto"/>
        <w:ind w:left="1418" w:hanging="284"/>
        <w:jc w:val="both"/>
        <w:rPr>
          <w:rFonts w:cstheme="minorHAnsi"/>
          <w:lang w:val="es-PE"/>
        </w:rPr>
      </w:pPr>
      <w:r w:rsidRPr="007A2126">
        <w:rPr>
          <w:rFonts w:cstheme="minorHAnsi"/>
          <w:lang w:val="es-PE"/>
        </w:rPr>
        <w:t>V</w:t>
      </w:r>
      <w:r w:rsidR="00CA04AB" w:rsidRPr="007A2126">
        <w:rPr>
          <w:rFonts w:cstheme="minorHAnsi"/>
          <w:lang w:val="es-PE"/>
        </w:rPr>
        <w:t>ía web</w:t>
      </w:r>
      <w:r w:rsidRPr="007A2126">
        <w:rPr>
          <w:rFonts w:cstheme="minorHAnsi"/>
          <w:lang w:val="es-PE"/>
        </w:rPr>
        <w:t xml:space="preserve"> desde el siguiente enlace web</w:t>
      </w:r>
      <w:r w:rsidR="00CA04AB" w:rsidRPr="007A2126">
        <w:rPr>
          <w:rFonts w:cstheme="minorHAnsi"/>
          <w:lang w:val="es-PE"/>
        </w:rPr>
        <w:t xml:space="preserve"> </w:t>
      </w:r>
      <w:hyperlink r:id="rId11" w:history="1">
        <w:r w:rsidR="00223D0D" w:rsidRPr="003B3593">
          <w:rPr>
            <w:rStyle w:val="Hyperlink"/>
            <w:rFonts w:cstheme="minorHAnsi"/>
            <w:lang w:val="es-PE"/>
          </w:rPr>
          <w:t>https://subasta.bitel.com.pe/</w:t>
        </w:r>
      </w:hyperlink>
      <w:r w:rsidR="0073219C" w:rsidRPr="003B3593">
        <w:rPr>
          <w:rFonts w:cstheme="minorHAnsi"/>
          <w:lang w:val="es-PE"/>
        </w:rPr>
        <w:t>.</w:t>
      </w:r>
      <w:r w:rsidR="00A36A24" w:rsidRPr="003B3593">
        <w:rPr>
          <w:rFonts w:cstheme="minorHAnsi"/>
          <w:lang w:val="es-PE"/>
        </w:rPr>
        <w:t xml:space="preserve"> </w:t>
      </w:r>
      <w:r w:rsidRPr="006933CD">
        <w:rPr>
          <w:rFonts w:cstheme="minorHAnsi"/>
          <w:lang w:val="es-PE"/>
        </w:rPr>
        <w:t xml:space="preserve">Para poder colocar la puja/oferta vía web, </w:t>
      </w:r>
      <w:r w:rsidR="00CA04AB" w:rsidRPr="007A2126">
        <w:rPr>
          <w:rFonts w:cstheme="minorHAnsi"/>
          <w:lang w:val="es-PE"/>
        </w:rPr>
        <w:t xml:space="preserve">el cliente deberá iniciar sesión y dirigirse a </w:t>
      </w:r>
      <w:r w:rsidRPr="007A2126">
        <w:rPr>
          <w:rFonts w:cstheme="minorHAnsi"/>
          <w:lang w:val="es-PE"/>
        </w:rPr>
        <w:t xml:space="preserve">la sección </w:t>
      </w:r>
      <w:r w:rsidR="00CA04AB" w:rsidRPr="007A2126">
        <w:rPr>
          <w:rFonts w:cstheme="minorHAnsi"/>
          <w:lang w:val="es-PE"/>
        </w:rPr>
        <w:t>“</w:t>
      </w:r>
      <w:r w:rsidR="001B5010" w:rsidRPr="007A2126">
        <w:rPr>
          <w:rFonts w:cstheme="minorHAnsi"/>
          <w:lang w:val="es-PE"/>
        </w:rPr>
        <w:t>Haz tu oferta</w:t>
      </w:r>
      <w:r w:rsidR="00B161E1" w:rsidRPr="007A2126">
        <w:rPr>
          <w:rFonts w:cstheme="minorHAnsi"/>
          <w:lang w:val="es-PE"/>
        </w:rPr>
        <w:t>/puja</w:t>
      </w:r>
      <w:r w:rsidR="001B5010" w:rsidRPr="007A2126">
        <w:rPr>
          <w:rFonts w:cstheme="minorHAnsi"/>
          <w:lang w:val="es-PE"/>
        </w:rPr>
        <w:t xml:space="preserve"> aquí</w:t>
      </w:r>
      <w:r w:rsidR="00CA04AB" w:rsidRPr="007A2126">
        <w:rPr>
          <w:rFonts w:cstheme="minorHAnsi"/>
          <w:lang w:val="es-PE"/>
        </w:rPr>
        <w:t xml:space="preserve">” y luego escribir el valor </w:t>
      </w:r>
      <w:r w:rsidRPr="007A2126">
        <w:rPr>
          <w:rFonts w:cstheme="minorHAnsi"/>
          <w:lang w:val="es-PE"/>
        </w:rPr>
        <w:t xml:space="preserve">de </w:t>
      </w:r>
      <w:r w:rsidR="001E65CC" w:rsidRPr="007A2126">
        <w:rPr>
          <w:rFonts w:cstheme="minorHAnsi"/>
          <w:lang w:val="es-PE"/>
        </w:rPr>
        <w:t>la</w:t>
      </w:r>
      <w:r w:rsidR="00CA04AB" w:rsidRPr="007A2126">
        <w:rPr>
          <w:rFonts w:cstheme="minorHAnsi"/>
          <w:lang w:val="es-PE"/>
        </w:rPr>
        <w:t xml:space="preserve"> puja y luego </w:t>
      </w:r>
      <w:r w:rsidRPr="007A2126">
        <w:rPr>
          <w:rFonts w:cstheme="minorHAnsi"/>
          <w:lang w:val="es-PE"/>
        </w:rPr>
        <w:t>dar “</w:t>
      </w:r>
      <w:r w:rsidR="00CA04AB" w:rsidRPr="007A2126">
        <w:rPr>
          <w:rFonts w:cstheme="minorHAnsi"/>
          <w:lang w:val="es-PE"/>
        </w:rPr>
        <w:t>click</w:t>
      </w:r>
      <w:r w:rsidRPr="007A2126">
        <w:rPr>
          <w:rFonts w:cstheme="minorHAnsi"/>
          <w:lang w:val="es-PE"/>
        </w:rPr>
        <w:t>”</w:t>
      </w:r>
      <w:r w:rsidR="00CA04AB" w:rsidRPr="007A2126">
        <w:rPr>
          <w:rFonts w:cstheme="minorHAnsi"/>
          <w:lang w:val="es-PE"/>
        </w:rPr>
        <w:t xml:space="preserve"> en “</w:t>
      </w:r>
      <w:r w:rsidR="00890A65" w:rsidRPr="007A2126">
        <w:rPr>
          <w:rFonts w:cstheme="minorHAnsi"/>
          <w:lang w:val="es-PE"/>
        </w:rPr>
        <w:t>Haz tu oferta/puja aquí</w:t>
      </w:r>
      <w:r w:rsidR="00CA04AB" w:rsidRPr="007A2126">
        <w:rPr>
          <w:rFonts w:cstheme="minorHAnsi"/>
          <w:lang w:val="es-PE"/>
        </w:rPr>
        <w:t>”.</w:t>
      </w:r>
    </w:p>
    <w:p w14:paraId="3582EBB9" w14:textId="77777777" w:rsidR="00DF611B" w:rsidRPr="007A2126" w:rsidRDefault="00DF611B">
      <w:pPr>
        <w:pStyle w:val="ListParagraph"/>
        <w:tabs>
          <w:tab w:val="left" w:pos="1575"/>
        </w:tabs>
        <w:spacing w:before="1" w:line="276" w:lineRule="auto"/>
        <w:ind w:left="1080"/>
        <w:jc w:val="both"/>
        <w:rPr>
          <w:rFonts w:cstheme="minorHAnsi"/>
          <w:lang w:val="es-PE"/>
        </w:rPr>
      </w:pPr>
    </w:p>
    <w:p w14:paraId="7324C049" w14:textId="5AD6FAFC" w:rsidR="002B1249" w:rsidRPr="007A2126" w:rsidRDefault="00CA04AB">
      <w:pPr>
        <w:pStyle w:val="ListParagraph"/>
        <w:numPr>
          <w:ilvl w:val="0"/>
          <w:numId w:val="10"/>
        </w:numPr>
        <w:spacing w:line="276" w:lineRule="auto"/>
        <w:ind w:left="1134" w:hanging="567"/>
        <w:jc w:val="both"/>
        <w:rPr>
          <w:rFonts w:cstheme="minorHAnsi"/>
          <w:lang w:val="es-PE"/>
        </w:rPr>
      </w:pPr>
      <w:r w:rsidRPr="007A2126">
        <w:rPr>
          <w:rFonts w:cstheme="minorHAnsi"/>
          <w:lang w:val="es-PE"/>
        </w:rPr>
        <w:t>El valor de la puja mínima es</w:t>
      </w:r>
      <w:r w:rsidR="00DF611B" w:rsidRPr="007A2126">
        <w:rPr>
          <w:rFonts w:cstheme="minorHAnsi"/>
          <w:lang w:val="es-PE"/>
        </w:rPr>
        <w:t xml:space="preserve"> </w:t>
      </w:r>
      <w:r w:rsidRPr="007A2126">
        <w:rPr>
          <w:rFonts w:cstheme="minorHAnsi"/>
          <w:lang w:val="es-PE"/>
        </w:rPr>
        <w:t>S/ 0.1 y el valor de la puja máxima es S/1000000.</w:t>
      </w:r>
      <w:r w:rsidR="002B1249" w:rsidRPr="007A2126">
        <w:rPr>
          <w:rFonts w:cstheme="minorHAnsi"/>
          <w:lang w:val="es-PE"/>
        </w:rPr>
        <w:t xml:space="preserve"> La moneda </w:t>
      </w:r>
      <w:r w:rsidR="00F41FBE" w:rsidRPr="007A2126">
        <w:rPr>
          <w:rFonts w:cstheme="minorHAnsi"/>
          <w:lang w:val="es-PE"/>
        </w:rPr>
        <w:t>(</w:t>
      </w:r>
      <w:r w:rsidR="002B1249" w:rsidRPr="007A2126">
        <w:rPr>
          <w:rFonts w:cstheme="minorHAnsi"/>
          <w:lang w:val="es-PE"/>
        </w:rPr>
        <w:t>S/</w:t>
      </w:r>
      <w:r w:rsidR="00F41FBE" w:rsidRPr="007A2126">
        <w:rPr>
          <w:rFonts w:cstheme="minorHAnsi"/>
          <w:lang w:val="es-PE"/>
        </w:rPr>
        <w:t>)</w:t>
      </w:r>
      <w:r w:rsidR="002B1249" w:rsidRPr="007A2126">
        <w:rPr>
          <w:rFonts w:cstheme="minorHAnsi"/>
          <w:lang w:val="es-PE"/>
        </w:rPr>
        <w:t xml:space="preserve"> usada en el ciclo de subasta es referencial para el juego. La moneda de las pujas no representa al dinero real. </w:t>
      </w:r>
    </w:p>
    <w:p w14:paraId="448C375B" w14:textId="3076C568" w:rsidR="00CA04AB" w:rsidRPr="007A2126" w:rsidRDefault="00CA04AB">
      <w:pPr>
        <w:pStyle w:val="ListParagraph"/>
        <w:numPr>
          <w:ilvl w:val="0"/>
          <w:numId w:val="10"/>
        </w:numPr>
        <w:tabs>
          <w:tab w:val="left" w:pos="1575"/>
        </w:tabs>
        <w:spacing w:before="1" w:line="276" w:lineRule="auto"/>
        <w:ind w:left="1134" w:hanging="567"/>
        <w:jc w:val="both"/>
        <w:rPr>
          <w:rFonts w:cstheme="minorHAnsi"/>
          <w:lang w:val="es-PE"/>
        </w:rPr>
      </w:pPr>
      <w:r w:rsidRPr="007A2126">
        <w:rPr>
          <w:rFonts w:cstheme="minorHAnsi"/>
          <w:lang w:val="es-PE"/>
        </w:rPr>
        <w:t>Un cliente solo puede colocar una puja</w:t>
      </w:r>
      <w:r w:rsidR="002B1249" w:rsidRPr="007A2126">
        <w:rPr>
          <w:rFonts w:cstheme="minorHAnsi"/>
          <w:lang w:val="es-PE"/>
        </w:rPr>
        <w:t>/oferta</w:t>
      </w:r>
      <w:r w:rsidRPr="007A2126">
        <w:rPr>
          <w:rFonts w:cstheme="minorHAnsi"/>
          <w:lang w:val="es-PE"/>
        </w:rPr>
        <w:t xml:space="preserve"> con un máximo de 1 decimal. Por ejemplo, puede colocar una puja/oferta por S/ 0.8, pero no puede colocar una puja/oferta por S/ 0.87.</w:t>
      </w:r>
    </w:p>
    <w:p w14:paraId="4D91E720" w14:textId="5209D375" w:rsidR="00A52DDC" w:rsidRPr="007A2126" w:rsidRDefault="00A52DDC">
      <w:pPr>
        <w:pStyle w:val="ListParagraph"/>
        <w:numPr>
          <w:ilvl w:val="0"/>
          <w:numId w:val="10"/>
        </w:numPr>
        <w:spacing w:line="276" w:lineRule="auto"/>
        <w:ind w:left="1134" w:hanging="567"/>
        <w:jc w:val="both"/>
        <w:rPr>
          <w:rFonts w:cstheme="minorHAnsi"/>
          <w:lang w:val="es-PE"/>
        </w:rPr>
      </w:pPr>
      <w:r w:rsidRPr="007A2126">
        <w:rPr>
          <w:rFonts w:cstheme="minorHAnsi"/>
          <w:lang w:val="es-PE"/>
        </w:rPr>
        <w:t xml:space="preserve">Una puja no equivale a ningún valor en específico. El cliente que tenga una puja podrá colocar esa puja por el producto a subastarse </w:t>
      </w:r>
      <w:r w:rsidR="00EE0D5A" w:rsidRPr="007A2126">
        <w:rPr>
          <w:rFonts w:cstheme="minorHAnsi"/>
          <w:lang w:val="es-PE"/>
        </w:rPr>
        <w:t xml:space="preserve">con el valor que considere pertinente, </w:t>
      </w:r>
      <w:r w:rsidRPr="007A2126">
        <w:rPr>
          <w:rFonts w:cstheme="minorHAnsi"/>
          <w:lang w:val="es-PE"/>
        </w:rPr>
        <w:t>siempre y cuando ese valor a colocar esté comprendido entre los valores detallados previamente</w:t>
      </w:r>
      <w:r w:rsidR="002B1249" w:rsidRPr="007A2126">
        <w:rPr>
          <w:rFonts w:cstheme="minorHAnsi"/>
          <w:lang w:val="es-PE"/>
        </w:rPr>
        <w:t xml:space="preserve"> (Entre S/ 0.1 y S/1000000)</w:t>
      </w:r>
      <w:r w:rsidRPr="007A2126">
        <w:rPr>
          <w:rFonts w:cstheme="minorHAnsi"/>
          <w:lang w:val="es-PE"/>
        </w:rPr>
        <w:t xml:space="preserve">. </w:t>
      </w:r>
    </w:p>
    <w:p w14:paraId="3F7BA029" w14:textId="12EA0169" w:rsidR="00CA04AB" w:rsidRPr="007A2126" w:rsidRDefault="00CA04AB">
      <w:pPr>
        <w:pStyle w:val="ListParagraph"/>
        <w:numPr>
          <w:ilvl w:val="0"/>
          <w:numId w:val="10"/>
        </w:numPr>
        <w:tabs>
          <w:tab w:val="left" w:pos="1575"/>
        </w:tabs>
        <w:spacing w:before="1" w:line="276" w:lineRule="auto"/>
        <w:ind w:left="1134" w:hanging="567"/>
        <w:jc w:val="both"/>
        <w:rPr>
          <w:rFonts w:cstheme="minorHAnsi"/>
          <w:lang w:val="es-PE"/>
        </w:rPr>
      </w:pPr>
      <w:r w:rsidRPr="007A2126">
        <w:rPr>
          <w:rFonts w:cstheme="minorHAnsi"/>
          <w:lang w:val="es-PE"/>
        </w:rPr>
        <w:t>Luego de colocar su oferta/puja, el cliente recibirá un SMS donde se le comunicará si la puja</w:t>
      </w:r>
      <w:r w:rsidR="002B1249" w:rsidRPr="007A2126">
        <w:rPr>
          <w:rFonts w:cstheme="minorHAnsi"/>
          <w:lang w:val="es-PE"/>
        </w:rPr>
        <w:t>/oferta</w:t>
      </w:r>
      <w:r w:rsidRPr="007A2126">
        <w:rPr>
          <w:rFonts w:cstheme="minorHAnsi"/>
          <w:lang w:val="es-PE"/>
        </w:rPr>
        <w:t xml:space="preserve"> que realizó fue la más baja y única o si no es la más baja y única. </w:t>
      </w:r>
    </w:p>
    <w:p w14:paraId="04D7582E" w14:textId="545E840C" w:rsidR="00D0090D" w:rsidRPr="007A2126" w:rsidRDefault="00D0090D">
      <w:pPr>
        <w:pStyle w:val="ListParagraph"/>
        <w:tabs>
          <w:tab w:val="left" w:pos="1575"/>
        </w:tabs>
        <w:spacing w:before="1" w:line="276" w:lineRule="auto"/>
        <w:jc w:val="both"/>
        <w:rPr>
          <w:rFonts w:cstheme="minorHAnsi"/>
          <w:lang w:val="es-PE"/>
        </w:rPr>
      </w:pPr>
    </w:p>
    <w:p w14:paraId="1FC83047" w14:textId="115BAD23" w:rsidR="00D0090D" w:rsidRPr="007A2126" w:rsidRDefault="00D0090D">
      <w:pPr>
        <w:pStyle w:val="ListParagraph"/>
        <w:numPr>
          <w:ilvl w:val="0"/>
          <w:numId w:val="7"/>
        </w:numPr>
        <w:tabs>
          <w:tab w:val="left" w:pos="1575"/>
        </w:tabs>
        <w:spacing w:before="1" w:line="276" w:lineRule="auto"/>
        <w:ind w:left="567" w:hanging="567"/>
        <w:jc w:val="both"/>
        <w:rPr>
          <w:rFonts w:cstheme="minorHAnsi"/>
          <w:b/>
          <w:u w:val="single"/>
          <w:lang w:val="es-PE"/>
        </w:rPr>
      </w:pPr>
      <w:r w:rsidRPr="007A2126">
        <w:rPr>
          <w:rFonts w:cstheme="minorHAnsi"/>
          <w:b/>
          <w:u w:val="single"/>
          <w:lang w:val="es-PE"/>
        </w:rPr>
        <w:t>TARIFAS</w:t>
      </w:r>
      <w:del w:id="2" w:author="Microsoft Office User" w:date="2022-06-09T22:27:00Z">
        <w:r w:rsidRPr="007A2126" w:rsidDel="00F63DA4">
          <w:rPr>
            <w:rFonts w:cstheme="minorHAnsi"/>
            <w:b/>
            <w:u w:val="single"/>
            <w:lang w:val="es-PE"/>
          </w:rPr>
          <w:delText>:</w:delText>
        </w:r>
      </w:del>
    </w:p>
    <w:p w14:paraId="1E590881" w14:textId="5E020093" w:rsidR="00D0090D" w:rsidRPr="007A2126" w:rsidRDefault="002B1249">
      <w:pPr>
        <w:pStyle w:val="ListParagraph"/>
        <w:numPr>
          <w:ilvl w:val="1"/>
          <w:numId w:val="7"/>
        </w:numPr>
        <w:tabs>
          <w:tab w:val="left" w:pos="1575"/>
        </w:tabs>
        <w:spacing w:before="1" w:line="276" w:lineRule="auto"/>
        <w:ind w:left="1134" w:hanging="567"/>
        <w:jc w:val="both"/>
        <w:rPr>
          <w:rFonts w:cstheme="minorHAnsi"/>
          <w:b/>
          <w:u w:val="single"/>
          <w:lang w:val="es-PE"/>
        </w:rPr>
      </w:pPr>
      <w:r w:rsidRPr="007A2126">
        <w:rPr>
          <w:rFonts w:cstheme="minorHAnsi"/>
          <w:b/>
          <w:u w:val="single"/>
          <w:lang w:val="es-PE"/>
        </w:rPr>
        <w:t xml:space="preserve">Tipos </w:t>
      </w:r>
      <w:r w:rsidR="00913EAE" w:rsidRPr="007A2126">
        <w:rPr>
          <w:rFonts w:cstheme="minorHAnsi"/>
          <w:b/>
          <w:u w:val="single"/>
          <w:lang w:val="es-PE"/>
        </w:rPr>
        <w:t>de Suscripción:</w:t>
      </w:r>
      <w:r w:rsidRPr="007A2126">
        <w:rPr>
          <w:rFonts w:cstheme="minorHAnsi"/>
          <w:lang w:val="es-PE"/>
        </w:rPr>
        <w:t xml:space="preserve"> Las suscripciones se renovarán de manera automática, conforme a lo siguiente:</w:t>
      </w:r>
    </w:p>
    <w:p w14:paraId="760A5F57" w14:textId="70CD75C2" w:rsidR="00913EAE" w:rsidRPr="007A2126" w:rsidRDefault="002B1249">
      <w:pPr>
        <w:pStyle w:val="ListParagraph"/>
        <w:numPr>
          <w:ilvl w:val="0"/>
          <w:numId w:val="11"/>
        </w:numPr>
        <w:spacing w:line="276" w:lineRule="auto"/>
        <w:ind w:left="1418" w:hanging="284"/>
        <w:jc w:val="both"/>
        <w:rPr>
          <w:rFonts w:eastAsia="Times New Roman" w:cstheme="minorHAnsi"/>
          <w:lang w:val="es-ES"/>
        </w:rPr>
      </w:pPr>
      <w:r w:rsidRPr="007A2126">
        <w:rPr>
          <w:rFonts w:eastAsia="Times New Roman" w:cstheme="minorHAnsi"/>
          <w:lang w:val="es-ES"/>
        </w:rPr>
        <w:t>S</w:t>
      </w:r>
      <w:r w:rsidR="00913EAE" w:rsidRPr="007A2126">
        <w:rPr>
          <w:rFonts w:eastAsia="Times New Roman" w:cstheme="minorHAnsi"/>
          <w:lang w:val="es-ES"/>
        </w:rPr>
        <w:t>uscripción diaria</w:t>
      </w:r>
      <w:r w:rsidRPr="007A2126">
        <w:rPr>
          <w:rFonts w:eastAsia="Times New Roman" w:cstheme="minorHAnsi"/>
          <w:lang w:val="es-ES"/>
        </w:rPr>
        <w:t>:</w:t>
      </w:r>
      <w:r w:rsidR="00913EAE" w:rsidRPr="007A2126">
        <w:rPr>
          <w:rFonts w:eastAsia="Times New Roman" w:cstheme="minorHAnsi"/>
          <w:lang w:val="es-ES"/>
        </w:rPr>
        <w:t xml:space="preserve"> Este paquete será renovado de manera diaria desde la fecha de inicio de la suscripción.</w:t>
      </w:r>
    </w:p>
    <w:p w14:paraId="06F871D6" w14:textId="413DE972" w:rsidR="00913EAE" w:rsidRPr="007A2126" w:rsidRDefault="002B1249">
      <w:pPr>
        <w:pStyle w:val="ListParagraph"/>
        <w:numPr>
          <w:ilvl w:val="0"/>
          <w:numId w:val="11"/>
        </w:numPr>
        <w:spacing w:line="276" w:lineRule="auto"/>
        <w:ind w:left="1418" w:hanging="284"/>
        <w:jc w:val="both"/>
        <w:rPr>
          <w:rFonts w:eastAsia="Times New Roman" w:cstheme="minorHAnsi"/>
          <w:lang w:val="es-ES"/>
        </w:rPr>
      </w:pPr>
      <w:r w:rsidRPr="007A2126">
        <w:rPr>
          <w:rFonts w:eastAsia="Times New Roman" w:cstheme="minorHAnsi"/>
          <w:lang w:val="es-ES"/>
        </w:rPr>
        <w:t>S</w:t>
      </w:r>
      <w:r w:rsidR="00913EAE" w:rsidRPr="007A2126">
        <w:rPr>
          <w:rFonts w:eastAsia="Times New Roman" w:cstheme="minorHAnsi"/>
          <w:lang w:val="es-ES"/>
        </w:rPr>
        <w:t>uscripción semanal</w:t>
      </w:r>
      <w:r w:rsidRPr="007A2126">
        <w:rPr>
          <w:rFonts w:eastAsia="Times New Roman" w:cstheme="minorHAnsi"/>
          <w:lang w:val="es-ES"/>
        </w:rPr>
        <w:t>:</w:t>
      </w:r>
      <w:r w:rsidR="00913EAE" w:rsidRPr="007A2126">
        <w:rPr>
          <w:rFonts w:eastAsia="Times New Roman" w:cstheme="minorHAnsi"/>
          <w:lang w:val="es-ES"/>
        </w:rPr>
        <w:t xml:space="preserve"> Este paquete será renovado de manera semanal desde la fecha de inicio de la suscripción.</w:t>
      </w:r>
    </w:p>
    <w:p w14:paraId="0433E182" w14:textId="2A2009A9" w:rsidR="00913EAE" w:rsidRPr="007A2126" w:rsidRDefault="002B1249">
      <w:pPr>
        <w:pStyle w:val="ListParagraph"/>
        <w:numPr>
          <w:ilvl w:val="0"/>
          <w:numId w:val="11"/>
        </w:numPr>
        <w:spacing w:line="276" w:lineRule="auto"/>
        <w:ind w:left="1418" w:hanging="284"/>
        <w:jc w:val="both"/>
        <w:rPr>
          <w:rFonts w:eastAsia="Times New Roman" w:cstheme="minorHAnsi"/>
          <w:lang w:val="es-ES"/>
        </w:rPr>
      </w:pPr>
      <w:r w:rsidRPr="007A2126">
        <w:rPr>
          <w:rFonts w:eastAsia="Times New Roman" w:cstheme="minorHAnsi"/>
          <w:lang w:val="es-ES"/>
        </w:rPr>
        <w:t>S</w:t>
      </w:r>
      <w:r w:rsidR="00913EAE" w:rsidRPr="007A2126">
        <w:rPr>
          <w:rFonts w:eastAsia="Times New Roman" w:cstheme="minorHAnsi"/>
          <w:lang w:val="es-ES"/>
        </w:rPr>
        <w:t>uscripción mensual</w:t>
      </w:r>
      <w:r w:rsidRPr="007A2126">
        <w:rPr>
          <w:rFonts w:eastAsia="Times New Roman" w:cstheme="minorHAnsi"/>
          <w:lang w:val="es-ES"/>
        </w:rPr>
        <w:t xml:space="preserve">: </w:t>
      </w:r>
      <w:r w:rsidR="00913EAE" w:rsidRPr="007A2126">
        <w:rPr>
          <w:rFonts w:eastAsia="Times New Roman" w:cstheme="minorHAnsi"/>
          <w:lang w:val="es-ES"/>
        </w:rPr>
        <w:t>Este paquete será renovado de manera mensual desde la fecha de inicio de la suscripción.</w:t>
      </w:r>
    </w:p>
    <w:p w14:paraId="47CD8BBA" w14:textId="402D99DF" w:rsidR="005802C7" w:rsidRPr="007A2126" w:rsidRDefault="005802C7">
      <w:pPr>
        <w:tabs>
          <w:tab w:val="left" w:pos="1575"/>
        </w:tabs>
        <w:spacing w:before="1" w:line="276" w:lineRule="auto"/>
        <w:jc w:val="both"/>
        <w:rPr>
          <w:rFonts w:cstheme="minorHAnsi"/>
          <w:b/>
          <w:sz w:val="22"/>
          <w:szCs w:val="22"/>
          <w:u w:val="single"/>
          <w:lang w:val="es-PE"/>
        </w:rPr>
      </w:pPr>
    </w:p>
    <w:tbl>
      <w:tblPr>
        <w:tblStyle w:val="TableGrid"/>
        <w:tblW w:w="0" w:type="auto"/>
        <w:tblInd w:w="360" w:type="dxa"/>
        <w:tblLook w:val="04A0" w:firstRow="1" w:lastRow="0" w:firstColumn="1" w:lastColumn="0" w:noHBand="0" w:noVBand="1"/>
      </w:tblPr>
      <w:tblGrid>
        <w:gridCol w:w="2263"/>
        <w:gridCol w:w="2230"/>
        <w:gridCol w:w="2247"/>
        <w:gridCol w:w="2245"/>
      </w:tblGrid>
      <w:tr w:rsidR="00C83E45" w:rsidRPr="007A2126" w14:paraId="786D1E95" w14:textId="77777777" w:rsidTr="00C83E45">
        <w:tc>
          <w:tcPr>
            <w:tcW w:w="2336" w:type="dxa"/>
          </w:tcPr>
          <w:p w14:paraId="1349F3B3" w14:textId="2BC8F600" w:rsidR="00C83E45" w:rsidRPr="007A2126" w:rsidRDefault="00C83E45">
            <w:pPr>
              <w:pStyle w:val="ListParagraph"/>
              <w:tabs>
                <w:tab w:val="left" w:pos="1575"/>
              </w:tabs>
              <w:spacing w:before="1" w:line="276" w:lineRule="auto"/>
              <w:ind w:left="0"/>
              <w:jc w:val="center"/>
              <w:rPr>
                <w:rFonts w:cstheme="minorHAnsi"/>
                <w:b/>
                <w:lang w:val="es-PE"/>
              </w:rPr>
            </w:pPr>
            <w:r w:rsidRPr="007A2126">
              <w:rPr>
                <w:rFonts w:cstheme="minorHAnsi"/>
                <w:b/>
                <w:lang w:val="es-PE"/>
              </w:rPr>
              <w:t>Suscripción</w:t>
            </w:r>
          </w:p>
        </w:tc>
        <w:tc>
          <w:tcPr>
            <w:tcW w:w="2336" w:type="dxa"/>
          </w:tcPr>
          <w:p w14:paraId="1716C471" w14:textId="1083FCB1" w:rsidR="00C83E45" w:rsidRPr="007A2126" w:rsidRDefault="00C83E45">
            <w:pPr>
              <w:pStyle w:val="ListParagraph"/>
              <w:tabs>
                <w:tab w:val="left" w:pos="1575"/>
              </w:tabs>
              <w:spacing w:before="1" w:line="276" w:lineRule="auto"/>
              <w:ind w:left="0"/>
              <w:jc w:val="center"/>
              <w:rPr>
                <w:rFonts w:cstheme="minorHAnsi"/>
                <w:b/>
                <w:lang w:val="es-PE"/>
              </w:rPr>
            </w:pPr>
            <w:r w:rsidRPr="007A2126">
              <w:rPr>
                <w:rFonts w:cstheme="minorHAnsi"/>
                <w:b/>
                <w:lang w:val="es-PE"/>
              </w:rPr>
              <w:t xml:space="preserve">Precio </w:t>
            </w:r>
            <w:r w:rsidR="001F3C21" w:rsidRPr="007A2126">
              <w:rPr>
                <w:rFonts w:cstheme="minorHAnsi"/>
                <w:b/>
                <w:lang w:val="es-PE"/>
              </w:rPr>
              <w:t>(</w:t>
            </w:r>
            <w:r w:rsidRPr="007A2126">
              <w:rPr>
                <w:rFonts w:cstheme="minorHAnsi"/>
                <w:b/>
                <w:lang w:val="es-PE"/>
              </w:rPr>
              <w:t>inc</w:t>
            </w:r>
            <w:r w:rsidR="001F3C21" w:rsidRPr="007A2126">
              <w:rPr>
                <w:rFonts w:cstheme="minorHAnsi"/>
                <w:b/>
                <w:lang w:val="es-PE"/>
              </w:rPr>
              <w:t>.</w:t>
            </w:r>
            <w:r w:rsidRPr="007A2126">
              <w:rPr>
                <w:rFonts w:cstheme="minorHAnsi"/>
                <w:b/>
                <w:lang w:val="es-PE"/>
              </w:rPr>
              <w:t xml:space="preserve"> IGV</w:t>
            </w:r>
            <w:r w:rsidR="001F3C21" w:rsidRPr="007A2126">
              <w:rPr>
                <w:rFonts w:cstheme="minorHAnsi"/>
                <w:b/>
                <w:lang w:val="es-PE"/>
              </w:rPr>
              <w:t>)</w:t>
            </w:r>
          </w:p>
        </w:tc>
        <w:tc>
          <w:tcPr>
            <w:tcW w:w="2336" w:type="dxa"/>
          </w:tcPr>
          <w:p w14:paraId="5F7ACF2F" w14:textId="7F97C764" w:rsidR="00C83E45" w:rsidRPr="007A2126" w:rsidRDefault="001F3C21">
            <w:pPr>
              <w:pStyle w:val="ListParagraph"/>
              <w:tabs>
                <w:tab w:val="left" w:pos="1575"/>
              </w:tabs>
              <w:spacing w:before="1" w:line="276" w:lineRule="auto"/>
              <w:ind w:left="0"/>
              <w:jc w:val="center"/>
              <w:rPr>
                <w:rFonts w:cstheme="minorHAnsi"/>
                <w:b/>
                <w:lang w:val="es-PE"/>
              </w:rPr>
            </w:pPr>
            <w:r w:rsidRPr="007A2126">
              <w:rPr>
                <w:rFonts w:cstheme="minorHAnsi"/>
                <w:b/>
                <w:lang w:val="es-PE"/>
              </w:rPr>
              <w:t xml:space="preserve">Cantidad de </w:t>
            </w:r>
            <w:r w:rsidR="00C83E45" w:rsidRPr="007A2126">
              <w:rPr>
                <w:rFonts w:cstheme="minorHAnsi"/>
                <w:b/>
                <w:lang w:val="es-PE"/>
              </w:rPr>
              <w:t>Pujas</w:t>
            </w:r>
          </w:p>
        </w:tc>
        <w:tc>
          <w:tcPr>
            <w:tcW w:w="2337" w:type="dxa"/>
          </w:tcPr>
          <w:p w14:paraId="056B1765" w14:textId="30740080" w:rsidR="00C83E45" w:rsidRPr="007A2126" w:rsidRDefault="00C83E45">
            <w:pPr>
              <w:pStyle w:val="ListParagraph"/>
              <w:tabs>
                <w:tab w:val="left" w:pos="1575"/>
              </w:tabs>
              <w:spacing w:before="1" w:line="276" w:lineRule="auto"/>
              <w:ind w:left="0"/>
              <w:jc w:val="center"/>
              <w:rPr>
                <w:rFonts w:cstheme="minorHAnsi"/>
                <w:b/>
                <w:lang w:val="es-PE"/>
              </w:rPr>
            </w:pPr>
            <w:r w:rsidRPr="007A2126">
              <w:rPr>
                <w:rFonts w:cstheme="minorHAnsi"/>
                <w:b/>
                <w:lang w:val="es-PE"/>
              </w:rPr>
              <w:t>Vigencia</w:t>
            </w:r>
          </w:p>
        </w:tc>
      </w:tr>
      <w:tr w:rsidR="00C83E45" w:rsidRPr="007A2126" w14:paraId="444FDD6C" w14:textId="77777777" w:rsidTr="00C83E45">
        <w:tc>
          <w:tcPr>
            <w:tcW w:w="2336" w:type="dxa"/>
          </w:tcPr>
          <w:p w14:paraId="0D3B305F" w14:textId="2E712ED9" w:rsidR="00C83E45" w:rsidRPr="003B3593" w:rsidRDefault="00C83E45" w:rsidP="003B3593">
            <w:pPr>
              <w:pStyle w:val="ListParagraph"/>
              <w:tabs>
                <w:tab w:val="left" w:pos="1575"/>
              </w:tabs>
              <w:spacing w:before="1" w:line="276" w:lineRule="auto"/>
              <w:ind w:left="0"/>
              <w:jc w:val="center"/>
              <w:rPr>
                <w:rFonts w:cstheme="minorHAnsi"/>
                <w:lang w:val="es-PE"/>
              </w:rPr>
            </w:pPr>
            <w:r w:rsidRPr="003B3593">
              <w:rPr>
                <w:rFonts w:cstheme="minorHAnsi"/>
                <w:lang w:val="es-PE"/>
              </w:rPr>
              <w:t>Diaria</w:t>
            </w:r>
          </w:p>
        </w:tc>
        <w:tc>
          <w:tcPr>
            <w:tcW w:w="2336" w:type="dxa"/>
          </w:tcPr>
          <w:p w14:paraId="32BB51E7" w14:textId="52167B90"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S/ 1.80</w:t>
            </w:r>
          </w:p>
        </w:tc>
        <w:tc>
          <w:tcPr>
            <w:tcW w:w="2336" w:type="dxa"/>
          </w:tcPr>
          <w:p w14:paraId="5741D6E5" w14:textId="438F15E2"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2</w:t>
            </w:r>
          </w:p>
        </w:tc>
        <w:tc>
          <w:tcPr>
            <w:tcW w:w="2337" w:type="dxa"/>
          </w:tcPr>
          <w:p w14:paraId="13DDF014" w14:textId="4B053C2F"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1 día</w:t>
            </w:r>
          </w:p>
        </w:tc>
      </w:tr>
      <w:tr w:rsidR="00C83E45" w:rsidRPr="007A2126" w14:paraId="0C9BD88D" w14:textId="77777777" w:rsidTr="00C83E45">
        <w:tc>
          <w:tcPr>
            <w:tcW w:w="2336" w:type="dxa"/>
          </w:tcPr>
          <w:p w14:paraId="46EE4DE1" w14:textId="456EF2E0" w:rsidR="00C83E45" w:rsidRPr="003B3593" w:rsidRDefault="00C83E45" w:rsidP="003B3593">
            <w:pPr>
              <w:pStyle w:val="ListParagraph"/>
              <w:tabs>
                <w:tab w:val="left" w:pos="1575"/>
              </w:tabs>
              <w:spacing w:before="1" w:line="276" w:lineRule="auto"/>
              <w:ind w:left="0"/>
              <w:jc w:val="center"/>
              <w:rPr>
                <w:rFonts w:cstheme="minorHAnsi"/>
                <w:lang w:val="es-PE"/>
              </w:rPr>
            </w:pPr>
            <w:r w:rsidRPr="003B3593">
              <w:rPr>
                <w:rFonts w:cstheme="minorHAnsi"/>
                <w:lang w:val="es-PE"/>
              </w:rPr>
              <w:t>Semanal</w:t>
            </w:r>
          </w:p>
        </w:tc>
        <w:tc>
          <w:tcPr>
            <w:tcW w:w="2336" w:type="dxa"/>
          </w:tcPr>
          <w:p w14:paraId="3F2E7BD1" w14:textId="5CD8487E"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S/ 3.99</w:t>
            </w:r>
          </w:p>
        </w:tc>
        <w:tc>
          <w:tcPr>
            <w:tcW w:w="2336" w:type="dxa"/>
          </w:tcPr>
          <w:p w14:paraId="7550DAE9" w14:textId="7061DFF0"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5</w:t>
            </w:r>
          </w:p>
        </w:tc>
        <w:tc>
          <w:tcPr>
            <w:tcW w:w="2337" w:type="dxa"/>
          </w:tcPr>
          <w:p w14:paraId="39EB229E" w14:textId="05D73296"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7 días</w:t>
            </w:r>
          </w:p>
        </w:tc>
      </w:tr>
      <w:tr w:rsidR="00C83E45" w:rsidRPr="007A2126" w14:paraId="4933F554" w14:textId="77777777" w:rsidTr="00C83E45">
        <w:tc>
          <w:tcPr>
            <w:tcW w:w="2336" w:type="dxa"/>
          </w:tcPr>
          <w:p w14:paraId="51CF41D5" w14:textId="007C5A0C" w:rsidR="00C83E45" w:rsidRPr="003B3593" w:rsidRDefault="00C83E45" w:rsidP="003B3593">
            <w:pPr>
              <w:pStyle w:val="ListParagraph"/>
              <w:tabs>
                <w:tab w:val="left" w:pos="1575"/>
              </w:tabs>
              <w:spacing w:before="1" w:line="276" w:lineRule="auto"/>
              <w:ind w:left="0"/>
              <w:jc w:val="center"/>
              <w:rPr>
                <w:rFonts w:cstheme="minorHAnsi"/>
                <w:lang w:val="es-PE"/>
              </w:rPr>
            </w:pPr>
            <w:r w:rsidRPr="003B3593">
              <w:rPr>
                <w:rFonts w:cstheme="minorHAnsi"/>
                <w:lang w:val="es-PE"/>
              </w:rPr>
              <w:t>Mensual</w:t>
            </w:r>
          </w:p>
        </w:tc>
        <w:tc>
          <w:tcPr>
            <w:tcW w:w="2336" w:type="dxa"/>
          </w:tcPr>
          <w:p w14:paraId="171D7374" w14:textId="258BBF82"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S/ 6.99</w:t>
            </w:r>
          </w:p>
        </w:tc>
        <w:tc>
          <w:tcPr>
            <w:tcW w:w="2336" w:type="dxa"/>
          </w:tcPr>
          <w:p w14:paraId="5FE2F245" w14:textId="64A7B537"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20</w:t>
            </w:r>
          </w:p>
        </w:tc>
        <w:tc>
          <w:tcPr>
            <w:tcW w:w="2337" w:type="dxa"/>
          </w:tcPr>
          <w:p w14:paraId="207525B3" w14:textId="731EA56D" w:rsidR="00C83E45" w:rsidRPr="007A2126" w:rsidRDefault="00C83E45">
            <w:pPr>
              <w:pStyle w:val="ListParagraph"/>
              <w:tabs>
                <w:tab w:val="left" w:pos="1575"/>
              </w:tabs>
              <w:spacing w:before="1" w:line="276" w:lineRule="auto"/>
              <w:ind w:left="0"/>
              <w:jc w:val="center"/>
              <w:rPr>
                <w:rFonts w:cstheme="minorHAnsi"/>
                <w:lang w:val="es-PE"/>
              </w:rPr>
            </w:pPr>
            <w:r w:rsidRPr="007A2126">
              <w:rPr>
                <w:rFonts w:cstheme="minorHAnsi"/>
                <w:lang w:val="es-PE"/>
              </w:rPr>
              <w:t>30 días</w:t>
            </w:r>
          </w:p>
        </w:tc>
      </w:tr>
    </w:tbl>
    <w:p w14:paraId="6E27FCB7" w14:textId="4B373DCD" w:rsidR="00CA04AB" w:rsidRPr="003B3593" w:rsidRDefault="00CA04AB" w:rsidP="003B3593">
      <w:pPr>
        <w:pStyle w:val="ListParagraph"/>
        <w:tabs>
          <w:tab w:val="left" w:pos="1575"/>
        </w:tabs>
        <w:spacing w:before="1" w:line="276" w:lineRule="auto"/>
        <w:ind w:left="360"/>
        <w:jc w:val="both"/>
        <w:rPr>
          <w:rFonts w:cstheme="minorHAnsi"/>
          <w:b/>
          <w:u w:val="single"/>
          <w:lang w:val="es-PE"/>
        </w:rPr>
      </w:pPr>
    </w:p>
    <w:p w14:paraId="3904FBEB" w14:textId="77777777" w:rsidR="00EC41D7" w:rsidRPr="007A2126" w:rsidRDefault="00EC41D7">
      <w:pPr>
        <w:pStyle w:val="ListParagraph"/>
        <w:spacing w:line="276" w:lineRule="auto"/>
        <w:ind w:left="567"/>
        <w:jc w:val="both"/>
        <w:rPr>
          <w:rFonts w:eastAsia="Times New Roman" w:cstheme="minorHAnsi"/>
          <w:lang w:val="es-ES"/>
        </w:rPr>
      </w:pPr>
      <w:r w:rsidRPr="007A2126">
        <w:rPr>
          <w:rFonts w:eastAsia="Times New Roman" w:cstheme="minorHAnsi"/>
          <w:lang w:val="es-ES"/>
        </w:rPr>
        <w:t>EL SERVICIO se renovará automáticamente de acuerdo a la modalidad de suscripción elegida por el cliente. Este valor se descontará del saldo básico (recargas) que tenga el usuario.</w:t>
      </w:r>
    </w:p>
    <w:p w14:paraId="70C93BDC" w14:textId="77777777" w:rsidR="00EC41D7" w:rsidRPr="007A2126" w:rsidRDefault="00EC41D7">
      <w:pPr>
        <w:pStyle w:val="ListParagraph"/>
        <w:tabs>
          <w:tab w:val="left" w:pos="1575"/>
        </w:tabs>
        <w:spacing w:before="1" w:line="276" w:lineRule="auto"/>
        <w:ind w:left="360"/>
        <w:jc w:val="both"/>
        <w:rPr>
          <w:rFonts w:cstheme="minorHAnsi"/>
          <w:b/>
          <w:u w:val="single"/>
          <w:lang w:val="es-PE"/>
        </w:rPr>
      </w:pPr>
    </w:p>
    <w:p w14:paraId="13642E19" w14:textId="00C8E2A1" w:rsidR="002D7F5C" w:rsidRPr="007A2126" w:rsidRDefault="002D7F5C">
      <w:pPr>
        <w:pStyle w:val="ListParagraph"/>
        <w:numPr>
          <w:ilvl w:val="0"/>
          <w:numId w:val="7"/>
        </w:numPr>
        <w:tabs>
          <w:tab w:val="left" w:pos="1575"/>
        </w:tabs>
        <w:spacing w:before="1" w:line="276" w:lineRule="auto"/>
        <w:ind w:left="360"/>
        <w:jc w:val="both"/>
        <w:rPr>
          <w:rFonts w:cstheme="minorHAnsi"/>
          <w:b/>
          <w:u w:val="single"/>
          <w:lang w:val="es-PE"/>
        </w:rPr>
      </w:pPr>
      <w:r w:rsidRPr="007A2126">
        <w:rPr>
          <w:rFonts w:cstheme="minorHAnsi"/>
          <w:b/>
          <w:u w:val="single"/>
          <w:lang w:val="es-PE"/>
        </w:rPr>
        <w:t>PREMIOS</w:t>
      </w:r>
      <w:del w:id="3" w:author="Microsoft Office User" w:date="2022-06-09T22:27:00Z">
        <w:r w:rsidRPr="007A2126" w:rsidDel="00F63DA4">
          <w:rPr>
            <w:rFonts w:cstheme="minorHAnsi"/>
            <w:b/>
            <w:u w:val="single"/>
            <w:lang w:val="es-PE"/>
          </w:rPr>
          <w:delText xml:space="preserve">: </w:delText>
        </w:r>
      </w:del>
    </w:p>
    <w:tbl>
      <w:tblPr>
        <w:tblW w:w="6946" w:type="dxa"/>
        <w:tblInd w:w="1696" w:type="dxa"/>
        <w:tblCellMar>
          <w:left w:w="70" w:type="dxa"/>
          <w:right w:w="70" w:type="dxa"/>
        </w:tblCellMar>
        <w:tblLook w:val="04A0" w:firstRow="1" w:lastRow="0" w:firstColumn="1" w:lastColumn="0" w:noHBand="0" w:noVBand="1"/>
      </w:tblPr>
      <w:tblGrid>
        <w:gridCol w:w="5245"/>
        <w:gridCol w:w="1701"/>
      </w:tblGrid>
      <w:tr w:rsidR="00FE5846" w:rsidRPr="007A2126" w14:paraId="23F6442D" w14:textId="77777777" w:rsidTr="00FE5846">
        <w:trPr>
          <w:trHeight w:val="503"/>
        </w:trPr>
        <w:tc>
          <w:tcPr>
            <w:tcW w:w="524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150710" w14:textId="18D08506" w:rsidR="00FE5846" w:rsidRPr="007A2126" w:rsidRDefault="00FE5846">
            <w:pPr>
              <w:spacing w:line="276" w:lineRule="auto"/>
              <w:jc w:val="center"/>
              <w:rPr>
                <w:rFonts w:eastAsia="Times New Roman" w:cstheme="minorHAnsi"/>
                <w:b/>
                <w:bCs/>
                <w:color w:val="000000"/>
                <w:sz w:val="22"/>
                <w:szCs w:val="22"/>
                <w:lang w:val="es-PE" w:eastAsia="es-PE"/>
              </w:rPr>
            </w:pPr>
            <w:r w:rsidRPr="007A2126">
              <w:rPr>
                <w:rFonts w:eastAsia="Times New Roman" w:cstheme="minorHAnsi"/>
                <w:b/>
                <w:bCs/>
                <w:color w:val="000000"/>
                <w:sz w:val="22"/>
                <w:szCs w:val="22"/>
                <w:lang w:val="es-PE" w:eastAsia="es-PE"/>
              </w:rPr>
              <w:t>DETALLE</w:t>
            </w:r>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0DBCBAC5" w14:textId="6AC07837" w:rsidR="00FE5846" w:rsidRPr="007A2126" w:rsidRDefault="00FE5846">
            <w:pPr>
              <w:spacing w:line="276" w:lineRule="auto"/>
              <w:jc w:val="center"/>
              <w:rPr>
                <w:rFonts w:eastAsia="Times New Roman" w:cstheme="minorHAnsi"/>
                <w:b/>
                <w:bCs/>
                <w:color w:val="000000"/>
                <w:sz w:val="22"/>
                <w:szCs w:val="22"/>
                <w:lang w:val="es-PE" w:eastAsia="es-PE"/>
              </w:rPr>
            </w:pPr>
            <w:r w:rsidRPr="007A2126">
              <w:rPr>
                <w:rFonts w:eastAsia="Times New Roman" w:cstheme="minorHAnsi"/>
                <w:b/>
                <w:bCs/>
                <w:color w:val="000000"/>
                <w:sz w:val="22"/>
                <w:szCs w:val="22"/>
                <w:lang w:val="es-PE" w:eastAsia="es-PE"/>
              </w:rPr>
              <w:t>Stock</w:t>
            </w:r>
          </w:p>
        </w:tc>
      </w:tr>
      <w:tr w:rsidR="00FE5846" w:rsidRPr="007A2126" w14:paraId="71113907" w14:textId="77777777" w:rsidTr="00FE5846">
        <w:trPr>
          <w:trHeight w:val="300"/>
        </w:trPr>
        <w:tc>
          <w:tcPr>
            <w:tcW w:w="5245" w:type="dxa"/>
            <w:tcBorders>
              <w:top w:val="nil"/>
              <w:left w:val="single" w:sz="4" w:space="0" w:color="auto"/>
              <w:bottom w:val="single" w:sz="4" w:space="0" w:color="auto"/>
              <w:right w:val="single" w:sz="4" w:space="0" w:color="auto"/>
            </w:tcBorders>
            <w:shd w:val="clear" w:color="auto" w:fill="auto"/>
            <w:vAlign w:val="center"/>
            <w:hideMark/>
          </w:tcPr>
          <w:p w14:paraId="267B2269" w14:textId="0827FC0D" w:rsidR="00FE5846" w:rsidRPr="00F8251C" w:rsidRDefault="00F8251C" w:rsidP="00F8251C">
            <w:pPr>
              <w:spacing w:line="276" w:lineRule="auto"/>
              <w:jc w:val="both"/>
              <w:rPr>
                <w:rFonts w:eastAsia="Times New Roman" w:cstheme="minorHAnsi"/>
                <w:color w:val="000000"/>
                <w:sz w:val="22"/>
                <w:szCs w:val="22"/>
                <w:lang w:eastAsia="es-PE"/>
              </w:rPr>
            </w:pPr>
            <w:proofErr w:type="spellStart"/>
            <w:r w:rsidRPr="00F8251C">
              <w:rPr>
                <w:rFonts w:eastAsia="Times New Roman" w:cstheme="minorHAnsi"/>
                <w:color w:val="000000"/>
                <w:sz w:val="22"/>
                <w:szCs w:val="22"/>
                <w:lang w:eastAsia="es-PE"/>
              </w:rPr>
              <w:t>Consola</w:t>
            </w:r>
            <w:proofErr w:type="spellEnd"/>
            <w:r w:rsidRPr="00F8251C">
              <w:rPr>
                <w:rFonts w:eastAsia="Times New Roman" w:cstheme="minorHAnsi"/>
                <w:color w:val="000000"/>
                <w:sz w:val="22"/>
                <w:szCs w:val="22"/>
                <w:lang w:eastAsia="es-PE"/>
              </w:rPr>
              <w:t xml:space="preserve"> P</w:t>
            </w:r>
            <w:r w:rsidR="00816C12">
              <w:rPr>
                <w:rFonts w:eastAsia="Times New Roman" w:cstheme="minorHAnsi"/>
                <w:color w:val="000000"/>
                <w:sz w:val="22"/>
                <w:szCs w:val="22"/>
                <w:lang w:eastAsia="es-PE"/>
              </w:rPr>
              <w:t xml:space="preserve">lay Station </w:t>
            </w:r>
            <w:r w:rsidRPr="00F8251C">
              <w:rPr>
                <w:rFonts w:eastAsia="Times New Roman" w:cstheme="minorHAnsi"/>
                <w:color w:val="000000"/>
                <w:sz w:val="22"/>
                <w:szCs w:val="22"/>
                <w:lang w:eastAsia="es-PE"/>
              </w:rPr>
              <w:t>5 Digital Edition 825 GB SSD</w:t>
            </w:r>
            <w:r w:rsidR="00816C12">
              <w:rPr>
                <w:rFonts w:eastAsia="Times New Roman" w:cstheme="minorHAnsi"/>
                <w:color w:val="000000"/>
                <w:sz w:val="22"/>
                <w:szCs w:val="22"/>
                <w:lang w:eastAsia="es-PE"/>
              </w:rPr>
              <w:t xml:space="preserve">, </w:t>
            </w:r>
            <w:proofErr w:type="spellStart"/>
            <w:r w:rsidR="00816C12">
              <w:rPr>
                <w:rFonts w:eastAsia="Times New Roman" w:cstheme="minorHAnsi"/>
                <w:color w:val="000000"/>
                <w:sz w:val="22"/>
                <w:szCs w:val="22"/>
                <w:lang w:eastAsia="es-PE"/>
              </w:rPr>
              <w:t>marca</w:t>
            </w:r>
            <w:proofErr w:type="spellEnd"/>
            <w:r w:rsidRPr="00F8251C">
              <w:rPr>
                <w:rFonts w:eastAsia="Times New Roman" w:cstheme="minorHAnsi"/>
                <w:color w:val="000000"/>
                <w:sz w:val="22"/>
                <w:szCs w:val="22"/>
                <w:lang w:eastAsia="es-PE"/>
              </w:rPr>
              <w:t xml:space="preserve"> Sony</w:t>
            </w:r>
          </w:p>
        </w:tc>
        <w:tc>
          <w:tcPr>
            <w:tcW w:w="1701" w:type="dxa"/>
            <w:tcBorders>
              <w:top w:val="nil"/>
              <w:left w:val="nil"/>
              <w:bottom w:val="single" w:sz="4" w:space="0" w:color="auto"/>
              <w:right w:val="single" w:sz="4" w:space="0" w:color="auto"/>
            </w:tcBorders>
            <w:shd w:val="clear" w:color="auto" w:fill="auto"/>
            <w:vAlign w:val="center"/>
            <w:hideMark/>
          </w:tcPr>
          <w:p w14:paraId="5CE3D24F" w14:textId="77777777" w:rsidR="00FE5846" w:rsidRPr="006933CD" w:rsidRDefault="00FE5846" w:rsidP="006933CD">
            <w:pPr>
              <w:spacing w:line="276" w:lineRule="auto"/>
              <w:jc w:val="center"/>
              <w:rPr>
                <w:rFonts w:eastAsia="Times New Roman" w:cstheme="minorHAnsi"/>
                <w:color w:val="000000"/>
                <w:sz w:val="22"/>
                <w:szCs w:val="22"/>
                <w:lang w:val="es-PE" w:eastAsia="es-PE"/>
              </w:rPr>
            </w:pPr>
            <w:r w:rsidRPr="006933CD">
              <w:rPr>
                <w:rFonts w:eastAsia="Times New Roman" w:cstheme="minorHAnsi"/>
                <w:color w:val="000000"/>
                <w:sz w:val="22"/>
                <w:szCs w:val="22"/>
                <w:lang w:val="es-PE" w:eastAsia="es-PE"/>
              </w:rPr>
              <w:t>1</w:t>
            </w:r>
          </w:p>
        </w:tc>
      </w:tr>
      <w:tr w:rsidR="00FE5846" w:rsidRPr="007A2126" w14:paraId="68185D17" w14:textId="77777777" w:rsidTr="00FE5846">
        <w:trPr>
          <w:trHeight w:val="300"/>
        </w:trPr>
        <w:tc>
          <w:tcPr>
            <w:tcW w:w="5245" w:type="dxa"/>
            <w:tcBorders>
              <w:top w:val="nil"/>
              <w:left w:val="single" w:sz="4" w:space="0" w:color="auto"/>
              <w:bottom w:val="single" w:sz="4" w:space="0" w:color="auto"/>
              <w:right w:val="single" w:sz="4" w:space="0" w:color="auto"/>
            </w:tcBorders>
            <w:shd w:val="clear" w:color="auto" w:fill="auto"/>
            <w:vAlign w:val="center"/>
            <w:hideMark/>
          </w:tcPr>
          <w:p w14:paraId="36BD6CE0" w14:textId="1DB513B1" w:rsidR="00FE5846" w:rsidRPr="003B3593" w:rsidRDefault="00816C12">
            <w:pPr>
              <w:spacing w:line="276" w:lineRule="auto"/>
              <w:jc w:val="both"/>
              <w:rPr>
                <w:rFonts w:eastAsia="Times New Roman" w:cstheme="minorHAnsi"/>
                <w:color w:val="000000"/>
                <w:sz w:val="22"/>
                <w:szCs w:val="22"/>
                <w:lang w:eastAsia="es-PE"/>
              </w:rPr>
            </w:pPr>
            <w:proofErr w:type="spellStart"/>
            <w:r>
              <w:rPr>
                <w:rFonts w:eastAsia="Times New Roman" w:cstheme="minorHAnsi"/>
                <w:color w:val="000000"/>
                <w:sz w:val="22"/>
                <w:szCs w:val="22"/>
                <w:lang w:eastAsia="es-PE"/>
              </w:rPr>
              <w:lastRenderedPageBreak/>
              <w:t>Equipo</w:t>
            </w:r>
            <w:proofErr w:type="spellEnd"/>
            <w:r>
              <w:rPr>
                <w:rFonts w:eastAsia="Times New Roman" w:cstheme="minorHAnsi"/>
                <w:color w:val="000000"/>
                <w:sz w:val="22"/>
                <w:szCs w:val="22"/>
                <w:lang w:eastAsia="es-PE"/>
              </w:rPr>
              <w:t xml:space="preserve"> </w:t>
            </w:r>
            <w:proofErr w:type="spellStart"/>
            <w:r>
              <w:rPr>
                <w:rFonts w:eastAsia="Times New Roman" w:cstheme="minorHAnsi"/>
                <w:color w:val="000000"/>
                <w:sz w:val="22"/>
                <w:szCs w:val="22"/>
                <w:lang w:eastAsia="es-PE"/>
              </w:rPr>
              <w:t>c</w:t>
            </w:r>
            <w:r w:rsidR="009F62F8" w:rsidRPr="009F62F8">
              <w:rPr>
                <w:rFonts w:eastAsia="Times New Roman" w:cstheme="minorHAnsi"/>
                <w:color w:val="000000"/>
                <w:sz w:val="22"/>
                <w:szCs w:val="22"/>
                <w:lang w:eastAsia="es-PE"/>
              </w:rPr>
              <w:t>elular</w:t>
            </w:r>
            <w:proofErr w:type="spellEnd"/>
            <w:r>
              <w:rPr>
                <w:rFonts w:eastAsia="Times New Roman" w:cstheme="minorHAnsi"/>
                <w:color w:val="000000"/>
                <w:sz w:val="22"/>
                <w:szCs w:val="22"/>
                <w:lang w:eastAsia="es-PE"/>
              </w:rPr>
              <w:t xml:space="preserve">, </w:t>
            </w:r>
            <w:proofErr w:type="spellStart"/>
            <w:r>
              <w:rPr>
                <w:rFonts w:eastAsia="Times New Roman" w:cstheme="minorHAnsi"/>
                <w:color w:val="000000"/>
                <w:sz w:val="22"/>
                <w:szCs w:val="22"/>
                <w:lang w:eastAsia="es-PE"/>
              </w:rPr>
              <w:t>modelo</w:t>
            </w:r>
            <w:proofErr w:type="spellEnd"/>
            <w:r w:rsidR="009F62F8" w:rsidRPr="009F62F8">
              <w:rPr>
                <w:rFonts w:eastAsia="Times New Roman" w:cstheme="minorHAnsi"/>
                <w:color w:val="000000"/>
                <w:sz w:val="22"/>
                <w:szCs w:val="22"/>
                <w:lang w:eastAsia="es-PE"/>
              </w:rPr>
              <w:t xml:space="preserve"> Samsung Galaxy S21 5G 128GB</w:t>
            </w:r>
          </w:p>
        </w:tc>
        <w:tc>
          <w:tcPr>
            <w:tcW w:w="1701" w:type="dxa"/>
            <w:tcBorders>
              <w:top w:val="nil"/>
              <w:left w:val="nil"/>
              <w:bottom w:val="single" w:sz="4" w:space="0" w:color="auto"/>
              <w:right w:val="single" w:sz="4" w:space="0" w:color="auto"/>
            </w:tcBorders>
            <w:shd w:val="clear" w:color="auto" w:fill="auto"/>
            <w:vAlign w:val="center"/>
            <w:hideMark/>
          </w:tcPr>
          <w:p w14:paraId="1C06AD5C" w14:textId="77777777" w:rsidR="00FE5846" w:rsidRPr="006933CD" w:rsidRDefault="00FE5846" w:rsidP="003B3593">
            <w:pPr>
              <w:spacing w:line="276" w:lineRule="auto"/>
              <w:jc w:val="center"/>
              <w:rPr>
                <w:rFonts w:eastAsia="Times New Roman" w:cstheme="minorHAnsi"/>
                <w:color w:val="000000"/>
                <w:sz w:val="22"/>
                <w:szCs w:val="22"/>
                <w:lang w:val="es-PE" w:eastAsia="es-PE"/>
              </w:rPr>
            </w:pPr>
            <w:r w:rsidRPr="006933CD">
              <w:rPr>
                <w:rFonts w:eastAsia="Times New Roman" w:cstheme="minorHAnsi"/>
                <w:color w:val="000000"/>
                <w:sz w:val="22"/>
                <w:szCs w:val="22"/>
                <w:lang w:val="es-PE" w:eastAsia="es-PE"/>
              </w:rPr>
              <w:t>1</w:t>
            </w:r>
          </w:p>
        </w:tc>
      </w:tr>
      <w:tr w:rsidR="00FE5846" w:rsidRPr="007A2126" w14:paraId="2A8D4B10" w14:textId="77777777" w:rsidTr="00FE5846">
        <w:trPr>
          <w:trHeight w:val="300"/>
        </w:trPr>
        <w:tc>
          <w:tcPr>
            <w:tcW w:w="5245" w:type="dxa"/>
            <w:tcBorders>
              <w:top w:val="nil"/>
              <w:left w:val="single" w:sz="4" w:space="0" w:color="auto"/>
              <w:bottom w:val="single" w:sz="4" w:space="0" w:color="auto"/>
              <w:right w:val="single" w:sz="4" w:space="0" w:color="auto"/>
            </w:tcBorders>
            <w:shd w:val="clear" w:color="auto" w:fill="auto"/>
            <w:vAlign w:val="center"/>
            <w:hideMark/>
          </w:tcPr>
          <w:p w14:paraId="299B419D" w14:textId="056C3836" w:rsidR="00FE5846" w:rsidRPr="00EA4D35" w:rsidRDefault="009F62F8" w:rsidP="00F8251C">
            <w:pPr>
              <w:spacing w:line="276" w:lineRule="auto"/>
              <w:jc w:val="both"/>
              <w:rPr>
                <w:rFonts w:eastAsia="Times New Roman" w:cstheme="minorHAnsi"/>
                <w:color w:val="000000"/>
                <w:sz w:val="22"/>
                <w:szCs w:val="22"/>
                <w:lang w:eastAsia="es-PE"/>
              </w:rPr>
            </w:pPr>
            <w:r w:rsidRPr="00EA4D35">
              <w:rPr>
                <w:rFonts w:eastAsia="Times New Roman" w:cstheme="minorHAnsi"/>
                <w:color w:val="000000"/>
                <w:sz w:val="22"/>
                <w:szCs w:val="22"/>
                <w:lang w:eastAsia="es-PE"/>
              </w:rPr>
              <w:t>Tablet</w:t>
            </w:r>
            <w:r w:rsidR="00EA4D35">
              <w:rPr>
                <w:rFonts w:eastAsia="Times New Roman" w:cstheme="minorHAnsi"/>
                <w:color w:val="000000"/>
                <w:sz w:val="22"/>
                <w:szCs w:val="22"/>
                <w:lang w:eastAsia="es-PE"/>
              </w:rPr>
              <w:t xml:space="preserve"> Apple</w:t>
            </w:r>
            <w:r w:rsidRPr="00EA4D35">
              <w:rPr>
                <w:rFonts w:eastAsia="Times New Roman" w:cstheme="minorHAnsi"/>
                <w:color w:val="000000"/>
                <w:sz w:val="22"/>
                <w:szCs w:val="22"/>
                <w:lang w:eastAsia="es-PE"/>
              </w:rPr>
              <w:t>/iPad mini 7.9" Wi Fi 64GB</w:t>
            </w:r>
          </w:p>
        </w:tc>
        <w:tc>
          <w:tcPr>
            <w:tcW w:w="1701" w:type="dxa"/>
            <w:tcBorders>
              <w:top w:val="nil"/>
              <w:left w:val="nil"/>
              <w:bottom w:val="single" w:sz="4" w:space="0" w:color="auto"/>
              <w:right w:val="single" w:sz="4" w:space="0" w:color="auto"/>
            </w:tcBorders>
            <w:shd w:val="clear" w:color="auto" w:fill="auto"/>
            <w:vAlign w:val="center"/>
            <w:hideMark/>
          </w:tcPr>
          <w:p w14:paraId="4430FCFA" w14:textId="77777777" w:rsidR="00FE5846" w:rsidRPr="007A2126" w:rsidRDefault="00FE5846">
            <w:pPr>
              <w:spacing w:line="276" w:lineRule="auto"/>
              <w:jc w:val="center"/>
              <w:rPr>
                <w:rFonts w:eastAsia="Times New Roman" w:cstheme="minorHAnsi"/>
                <w:color w:val="000000"/>
                <w:sz w:val="22"/>
                <w:szCs w:val="22"/>
                <w:lang w:val="es-PE" w:eastAsia="es-PE"/>
              </w:rPr>
            </w:pPr>
            <w:r w:rsidRPr="007A2126">
              <w:rPr>
                <w:rFonts w:eastAsia="Times New Roman" w:cstheme="minorHAnsi"/>
                <w:color w:val="000000"/>
                <w:sz w:val="22"/>
                <w:szCs w:val="22"/>
                <w:lang w:val="es-PE" w:eastAsia="es-PE"/>
              </w:rPr>
              <w:t>1</w:t>
            </w:r>
          </w:p>
        </w:tc>
      </w:tr>
      <w:tr w:rsidR="00FE5846" w:rsidRPr="007A2126" w14:paraId="1ABFDC13" w14:textId="77777777" w:rsidTr="00FE5846">
        <w:trPr>
          <w:trHeight w:val="300"/>
        </w:trPr>
        <w:tc>
          <w:tcPr>
            <w:tcW w:w="5245" w:type="dxa"/>
            <w:tcBorders>
              <w:top w:val="nil"/>
              <w:left w:val="single" w:sz="4" w:space="0" w:color="auto"/>
              <w:bottom w:val="single" w:sz="4" w:space="0" w:color="auto"/>
              <w:right w:val="single" w:sz="4" w:space="0" w:color="auto"/>
            </w:tcBorders>
            <w:shd w:val="clear" w:color="auto" w:fill="auto"/>
            <w:vAlign w:val="center"/>
            <w:hideMark/>
          </w:tcPr>
          <w:p w14:paraId="5B9105B4" w14:textId="23B53381" w:rsidR="00FE5846" w:rsidRPr="003B3593" w:rsidRDefault="00EA4D35" w:rsidP="00F8251C">
            <w:pPr>
              <w:spacing w:line="276" w:lineRule="auto"/>
              <w:jc w:val="both"/>
              <w:rPr>
                <w:rFonts w:eastAsia="Times New Roman" w:cstheme="minorHAnsi"/>
                <w:color w:val="000000"/>
                <w:sz w:val="22"/>
                <w:szCs w:val="22"/>
                <w:lang w:eastAsia="es-PE"/>
              </w:rPr>
            </w:pPr>
            <w:r>
              <w:rPr>
                <w:rFonts w:eastAsia="Times New Roman" w:cstheme="minorHAnsi"/>
                <w:color w:val="000000"/>
                <w:sz w:val="22"/>
                <w:szCs w:val="22"/>
                <w:lang w:eastAsia="es-PE"/>
              </w:rPr>
              <w:t xml:space="preserve">Smartwatch </w:t>
            </w:r>
            <w:r w:rsidR="009F62F8" w:rsidRPr="009F62F8">
              <w:rPr>
                <w:rFonts w:eastAsia="Times New Roman" w:cstheme="minorHAnsi"/>
                <w:color w:val="000000"/>
                <w:sz w:val="22"/>
                <w:szCs w:val="22"/>
                <w:lang w:eastAsia="es-PE"/>
              </w:rPr>
              <w:t>HUAWEI Watch 3 Black</w:t>
            </w:r>
          </w:p>
        </w:tc>
        <w:tc>
          <w:tcPr>
            <w:tcW w:w="1701" w:type="dxa"/>
            <w:tcBorders>
              <w:top w:val="nil"/>
              <w:left w:val="nil"/>
              <w:bottom w:val="single" w:sz="4" w:space="0" w:color="auto"/>
              <w:right w:val="single" w:sz="4" w:space="0" w:color="auto"/>
            </w:tcBorders>
            <w:shd w:val="clear" w:color="auto" w:fill="auto"/>
            <w:vAlign w:val="center"/>
            <w:hideMark/>
          </w:tcPr>
          <w:p w14:paraId="6594BFBA" w14:textId="77777777" w:rsidR="00FE5846" w:rsidRPr="007A2126" w:rsidRDefault="00FE5846">
            <w:pPr>
              <w:spacing w:line="276" w:lineRule="auto"/>
              <w:jc w:val="center"/>
              <w:rPr>
                <w:rFonts w:eastAsia="Times New Roman" w:cstheme="minorHAnsi"/>
                <w:color w:val="000000"/>
                <w:sz w:val="22"/>
                <w:szCs w:val="22"/>
                <w:lang w:val="es-PE" w:eastAsia="es-PE"/>
              </w:rPr>
            </w:pPr>
            <w:r w:rsidRPr="007A2126">
              <w:rPr>
                <w:rFonts w:eastAsia="Times New Roman" w:cstheme="minorHAnsi"/>
                <w:color w:val="000000"/>
                <w:sz w:val="22"/>
                <w:szCs w:val="22"/>
                <w:lang w:val="es-PE" w:eastAsia="es-PE"/>
              </w:rPr>
              <w:t>1</w:t>
            </w:r>
          </w:p>
        </w:tc>
      </w:tr>
    </w:tbl>
    <w:p w14:paraId="73E7F586" w14:textId="77777777" w:rsidR="002D7F5C" w:rsidRPr="003B3593" w:rsidRDefault="002D7F5C" w:rsidP="003B3593">
      <w:pPr>
        <w:pStyle w:val="ListParagraph"/>
        <w:tabs>
          <w:tab w:val="left" w:pos="1575"/>
        </w:tabs>
        <w:spacing w:before="1" w:line="276" w:lineRule="auto"/>
        <w:ind w:left="360"/>
        <w:jc w:val="both"/>
        <w:rPr>
          <w:rFonts w:cstheme="minorHAnsi"/>
          <w:b/>
          <w:u w:val="single"/>
          <w:lang w:val="es-PE"/>
        </w:rPr>
      </w:pPr>
    </w:p>
    <w:p w14:paraId="02054857" w14:textId="39051785" w:rsidR="00CA04AB" w:rsidRPr="007A2126" w:rsidRDefault="00CA04AB">
      <w:pPr>
        <w:pStyle w:val="ListParagraph"/>
        <w:numPr>
          <w:ilvl w:val="0"/>
          <w:numId w:val="7"/>
        </w:numPr>
        <w:tabs>
          <w:tab w:val="left" w:pos="1575"/>
        </w:tabs>
        <w:spacing w:before="1" w:line="276" w:lineRule="auto"/>
        <w:ind w:left="360"/>
        <w:jc w:val="both"/>
        <w:rPr>
          <w:rFonts w:cstheme="minorHAnsi"/>
          <w:b/>
          <w:u w:val="single"/>
          <w:lang w:val="es-PE"/>
        </w:rPr>
      </w:pPr>
      <w:r w:rsidRPr="007A2126">
        <w:rPr>
          <w:rFonts w:cstheme="minorHAnsi"/>
          <w:b/>
          <w:u w:val="single"/>
          <w:lang w:val="es-PE"/>
        </w:rPr>
        <w:t xml:space="preserve"> GANADOR DE LA SUBASTA</w:t>
      </w:r>
      <w:del w:id="4" w:author="Microsoft Office User" w:date="2022-06-09T22:28:00Z">
        <w:r w:rsidRPr="007A2126" w:rsidDel="00F63DA4">
          <w:rPr>
            <w:rFonts w:cstheme="minorHAnsi"/>
            <w:b/>
            <w:u w:val="single"/>
            <w:lang w:val="es-PE"/>
          </w:rPr>
          <w:delText>:</w:delText>
        </w:r>
      </w:del>
    </w:p>
    <w:p w14:paraId="3940B3FF" w14:textId="5AA26CA8" w:rsidR="00A631FF" w:rsidRPr="007A2126" w:rsidRDefault="00A631FF">
      <w:pPr>
        <w:pStyle w:val="ListParagraph"/>
        <w:numPr>
          <w:ilvl w:val="0"/>
          <w:numId w:val="12"/>
        </w:numPr>
        <w:tabs>
          <w:tab w:val="left" w:pos="1575"/>
        </w:tabs>
        <w:spacing w:before="1" w:line="276" w:lineRule="auto"/>
        <w:ind w:left="1134" w:hanging="567"/>
        <w:jc w:val="both"/>
        <w:rPr>
          <w:rFonts w:cstheme="minorHAnsi"/>
          <w:lang w:val="es-ES"/>
        </w:rPr>
      </w:pPr>
      <w:r w:rsidRPr="007A2126">
        <w:rPr>
          <w:rFonts w:cstheme="minorHAnsi"/>
          <w:lang w:val="es-PE"/>
        </w:rPr>
        <w:t>El ganador de la Subasta dentro de la sesión</w:t>
      </w:r>
      <w:r w:rsidR="003F1907" w:rsidRPr="007A2126">
        <w:rPr>
          <w:rFonts w:cstheme="minorHAnsi"/>
          <w:lang w:val="es-PE"/>
        </w:rPr>
        <w:t xml:space="preserve"> (fecha) </w:t>
      </w:r>
      <w:r w:rsidRPr="007A2126">
        <w:rPr>
          <w:rFonts w:cstheme="minorHAnsi"/>
          <w:lang w:val="es-PE"/>
        </w:rPr>
        <w:t>será seleccionado por el sistema</w:t>
      </w:r>
      <w:r w:rsidR="00854758" w:rsidRPr="007A2126">
        <w:rPr>
          <w:rFonts w:cstheme="minorHAnsi"/>
          <w:lang w:val="es-PE"/>
        </w:rPr>
        <w:t xml:space="preserve"> MySQL</w:t>
      </w:r>
      <w:r w:rsidRPr="007A2126">
        <w:rPr>
          <w:rFonts w:cstheme="minorHAnsi"/>
          <w:lang w:val="es-PE"/>
        </w:rPr>
        <w:t>.</w:t>
      </w:r>
      <w:r w:rsidR="00175D41" w:rsidRPr="007A2126">
        <w:rPr>
          <w:rFonts w:cstheme="minorHAnsi"/>
          <w:lang w:val="es-PE"/>
        </w:rPr>
        <w:t xml:space="preserve"> </w:t>
      </w:r>
      <w:r w:rsidR="00175D41" w:rsidRPr="007A2126">
        <w:rPr>
          <w:rFonts w:cstheme="minorHAnsi"/>
          <w:lang w:val="es-ES"/>
        </w:rPr>
        <w:t xml:space="preserve">Este sistema utiliza una lógica </w:t>
      </w:r>
      <w:r w:rsidR="00C2716B" w:rsidRPr="007A2126">
        <w:rPr>
          <w:rFonts w:cstheme="minorHAnsi"/>
          <w:lang w:val="es-ES"/>
        </w:rPr>
        <w:t>en código duro de manera automática para elegir al ganador de la subasta que cumpla con la oferta/puja más baja y única.</w:t>
      </w:r>
    </w:p>
    <w:p w14:paraId="19C65E22" w14:textId="4CDF8D23" w:rsidR="00C2716B" w:rsidRPr="007A2126" w:rsidRDefault="00A631FF">
      <w:pPr>
        <w:pStyle w:val="ListParagraph"/>
        <w:numPr>
          <w:ilvl w:val="0"/>
          <w:numId w:val="12"/>
        </w:numPr>
        <w:tabs>
          <w:tab w:val="left" w:pos="1575"/>
        </w:tabs>
        <w:spacing w:before="1" w:line="276" w:lineRule="auto"/>
        <w:ind w:left="1134" w:hanging="567"/>
        <w:jc w:val="both"/>
        <w:rPr>
          <w:rFonts w:cstheme="minorHAnsi"/>
          <w:lang w:val="es-PE"/>
        </w:rPr>
      </w:pPr>
      <w:r w:rsidRPr="007A2126">
        <w:rPr>
          <w:rFonts w:cstheme="minorHAnsi"/>
          <w:lang w:val="es-PE"/>
        </w:rPr>
        <w:t>Habrá un ganador siempre y cuando haya un cliente que haya colocado una puja/oferta más baja</w:t>
      </w:r>
      <w:r w:rsidR="0021771E" w:rsidRPr="007A2126">
        <w:rPr>
          <w:rFonts w:cstheme="minorHAnsi"/>
          <w:lang w:val="es-PE"/>
        </w:rPr>
        <w:t>,</w:t>
      </w:r>
      <w:r w:rsidRPr="007A2126">
        <w:rPr>
          <w:rFonts w:cstheme="minorHAnsi"/>
          <w:lang w:val="es-PE"/>
        </w:rPr>
        <w:t xml:space="preserve"> única </w:t>
      </w:r>
      <w:r w:rsidR="0021771E" w:rsidRPr="007A2126">
        <w:rPr>
          <w:rFonts w:cstheme="minorHAnsi"/>
          <w:lang w:val="es-PE"/>
        </w:rPr>
        <w:t xml:space="preserve">y </w:t>
      </w:r>
      <w:r w:rsidRPr="007A2126">
        <w:rPr>
          <w:rFonts w:cstheme="minorHAnsi"/>
          <w:lang w:val="es-PE"/>
        </w:rPr>
        <w:t>válida</w:t>
      </w:r>
      <w:r w:rsidR="003F1907" w:rsidRPr="007A2126">
        <w:rPr>
          <w:rFonts w:cstheme="minorHAnsi"/>
          <w:lang w:val="es-PE"/>
        </w:rPr>
        <w:t xml:space="preserve"> (entre los valores detallados en el numeral 4) de estos Términos y Condiciones)</w:t>
      </w:r>
      <w:r w:rsidRPr="007A2126">
        <w:rPr>
          <w:rFonts w:cstheme="minorHAnsi"/>
          <w:lang w:val="es-PE"/>
        </w:rPr>
        <w:t xml:space="preserve"> durante el ciclo de la subasta.</w:t>
      </w:r>
      <w:r w:rsidR="00C2716B" w:rsidRPr="007A2126">
        <w:rPr>
          <w:rFonts w:cstheme="minorHAnsi"/>
          <w:lang w:val="es-PE"/>
        </w:rPr>
        <w:t xml:space="preserve"> </w:t>
      </w:r>
    </w:p>
    <w:p w14:paraId="057FDA8B" w14:textId="2F364E6F" w:rsidR="00383FC5" w:rsidRPr="007A2126" w:rsidRDefault="00A631FF">
      <w:pPr>
        <w:pStyle w:val="ListParagraph"/>
        <w:numPr>
          <w:ilvl w:val="0"/>
          <w:numId w:val="12"/>
        </w:numPr>
        <w:tabs>
          <w:tab w:val="left" w:pos="1575"/>
        </w:tabs>
        <w:spacing w:before="1" w:line="276" w:lineRule="auto"/>
        <w:ind w:left="1134" w:hanging="567"/>
        <w:jc w:val="both"/>
        <w:rPr>
          <w:rFonts w:cstheme="minorHAnsi"/>
          <w:lang w:val="es-PE"/>
        </w:rPr>
      </w:pPr>
      <w:r w:rsidRPr="007A2126">
        <w:rPr>
          <w:rFonts w:cstheme="minorHAnsi"/>
          <w:lang w:val="es-PE"/>
        </w:rPr>
        <w:t>En caso en el ciclo de la subasta no haya una puja/oferta más baja</w:t>
      </w:r>
      <w:r w:rsidR="0021771E" w:rsidRPr="007A2126">
        <w:rPr>
          <w:rFonts w:cstheme="minorHAnsi"/>
          <w:lang w:val="es-PE"/>
        </w:rPr>
        <w:t>,</w:t>
      </w:r>
      <w:r w:rsidRPr="007A2126">
        <w:rPr>
          <w:rFonts w:cstheme="minorHAnsi"/>
          <w:lang w:val="es-PE"/>
        </w:rPr>
        <w:t xml:space="preserve"> única </w:t>
      </w:r>
      <w:r w:rsidR="0021771E" w:rsidRPr="007A2126">
        <w:rPr>
          <w:rFonts w:cstheme="minorHAnsi"/>
          <w:lang w:val="es-PE"/>
        </w:rPr>
        <w:t xml:space="preserve">y </w:t>
      </w:r>
      <w:r w:rsidRPr="007A2126">
        <w:rPr>
          <w:rFonts w:cstheme="minorHAnsi"/>
          <w:lang w:val="es-PE"/>
        </w:rPr>
        <w:t>válida no se declarará un ganador por ese producto.</w:t>
      </w:r>
      <w:r w:rsidR="00046ECB" w:rsidRPr="007A2126">
        <w:rPr>
          <w:rFonts w:cstheme="minorHAnsi"/>
          <w:lang w:val="es-PE"/>
        </w:rPr>
        <w:t xml:space="preserve"> Bitel podrá utilizar dicho producto para próximas subastas.</w:t>
      </w:r>
    </w:p>
    <w:p w14:paraId="7BE74597" w14:textId="7B0F9BB0" w:rsidR="00A631FF" w:rsidRPr="007A2126" w:rsidRDefault="00A631FF">
      <w:pPr>
        <w:pStyle w:val="ListParagraph"/>
        <w:numPr>
          <w:ilvl w:val="0"/>
          <w:numId w:val="12"/>
        </w:numPr>
        <w:tabs>
          <w:tab w:val="left" w:pos="1575"/>
        </w:tabs>
        <w:spacing w:before="1" w:line="276" w:lineRule="auto"/>
        <w:ind w:left="1134" w:hanging="567"/>
        <w:jc w:val="both"/>
        <w:rPr>
          <w:rFonts w:cstheme="minorHAnsi"/>
          <w:lang w:val="es-PE"/>
        </w:rPr>
      </w:pPr>
      <w:r w:rsidRPr="007A2126">
        <w:rPr>
          <w:rFonts w:cstheme="minorHAnsi"/>
          <w:lang w:val="es-PE"/>
        </w:rPr>
        <w:t xml:space="preserve">Los clientes podrán ver quién ha sido el ganador de la Subasta vía web </w:t>
      </w:r>
      <w:hyperlink r:id="rId12" w:history="1">
        <w:r w:rsidR="007B133B" w:rsidRPr="003B3593">
          <w:rPr>
            <w:rStyle w:val="Hyperlink"/>
            <w:rFonts w:cstheme="minorHAnsi"/>
            <w:lang w:val="es-PE"/>
          </w:rPr>
          <w:t>https://subasta.bitel.com.pe/</w:t>
        </w:r>
      </w:hyperlink>
      <w:r w:rsidRPr="003B3593">
        <w:rPr>
          <w:rFonts w:cstheme="minorHAnsi"/>
          <w:lang w:val="es-PE"/>
        </w:rPr>
        <w:t xml:space="preserve"> en </w:t>
      </w:r>
      <w:r w:rsidR="00046ECB" w:rsidRPr="003B3593">
        <w:rPr>
          <w:rFonts w:cstheme="minorHAnsi"/>
          <w:lang w:val="es-PE"/>
        </w:rPr>
        <w:t xml:space="preserve">la sección </w:t>
      </w:r>
      <w:r w:rsidRPr="006933CD">
        <w:rPr>
          <w:rFonts w:cstheme="minorHAnsi"/>
          <w:lang w:val="es-PE"/>
        </w:rPr>
        <w:t>“Resultados” o vía SMS enviando un mensaje al 23001 que diga: palabra GANADOR [Código del Producto].</w:t>
      </w:r>
    </w:p>
    <w:p w14:paraId="72659CC7" w14:textId="2DA9EA0C" w:rsidR="00A631FF" w:rsidRPr="007A2126" w:rsidRDefault="00A631FF">
      <w:pPr>
        <w:pStyle w:val="ListParagraph"/>
        <w:numPr>
          <w:ilvl w:val="0"/>
          <w:numId w:val="12"/>
        </w:numPr>
        <w:tabs>
          <w:tab w:val="left" w:pos="1575"/>
        </w:tabs>
        <w:spacing w:before="1" w:line="276" w:lineRule="auto"/>
        <w:ind w:left="1134" w:hanging="567"/>
        <w:jc w:val="both"/>
        <w:rPr>
          <w:rFonts w:cstheme="minorHAnsi"/>
          <w:lang w:val="es-PE"/>
        </w:rPr>
      </w:pPr>
      <w:r w:rsidRPr="007A2126">
        <w:rPr>
          <w:rFonts w:cstheme="minorHAnsi"/>
          <w:lang w:val="es-PE"/>
        </w:rPr>
        <w:t>Podrá haber máximo un</w:t>
      </w:r>
      <w:r w:rsidR="00320E6B" w:rsidRPr="007A2126">
        <w:rPr>
          <w:rFonts w:cstheme="minorHAnsi"/>
          <w:lang w:val="es-PE"/>
        </w:rPr>
        <w:t xml:space="preserve"> (1)</w:t>
      </w:r>
      <w:r w:rsidRPr="007A2126">
        <w:rPr>
          <w:rFonts w:cstheme="minorHAnsi"/>
          <w:lang w:val="es-PE"/>
        </w:rPr>
        <w:t xml:space="preserve"> ganador por cada sesión de subasta. </w:t>
      </w:r>
    </w:p>
    <w:p w14:paraId="3F3C5FED" w14:textId="6C29F315" w:rsidR="00A631FF" w:rsidRPr="007A2126" w:rsidRDefault="00A631FF">
      <w:pPr>
        <w:pStyle w:val="ListParagraph"/>
        <w:numPr>
          <w:ilvl w:val="0"/>
          <w:numId w:val="12"/>
        </w:numPr>
        <w:tabs>
          <w:tab w:val="left" w:pos="1575"/>
        </w:tabs>
        <w:spacing w:before="1" w:line="276" w:lineRule="auto"/>
        <w:ind w:left="1134" w:hanging="567"/>
        <w:jc w:val="both"/>
        <w:rPr>
          <w:rFonts w:cstheme="minorHAnsi"/>
          <w:lang w:val="es-PE"/>
        </w:rPr>
      </w:pPr>
      <w:r w:rsidRPr="007A2126">
        <w:rPr>
          <w:rFonts w:cstheme="minorHAnsi"/>
          <w:lang w:val="es-PE"/>
        </w:rPr>
        <w:t>El premio a ser entregado al ganador será el mismo por el que este ofertó/pujó durante el ciclo de subasta del producto.</w:t>
      </w:r>
    </w:p>
    <w:p w14:paraId="1CD92576" w14:textId="53B49C55" w:rsidR="00337FD8" w:rsidRPr="007A2126" w:rsidRDefault="00A631FF">
      <w:pPr>
        <w:pStyle w:val="ListParagraph"/>
        <w:numPr>
          <w:ilvl w:val="0"/>
          <w:numId w:val="12"/>
        </w:numPr>
        <w:spacing w:line="276" w:lineRule="auto"/>
        <w:ind w:left="1134" w:hanging="567"/>
        <w:jc w:val="both"/>
        <w:rPr>
          <w:rFonts w:cstheme="minorHAnsi"/>
          <w:lang w:val="es-PE"/>
        </w:rPr>
      </w:pPr>
      <w:r w:rsidRPr="007A2126">
        <w:rPr>
          <w:rFonts w:cstheme="minorHAnsi"/>
          <w:lang w:val="es-PE"/>
        </w:rPr>
        <w:t>El</w:t>
      </w:r>
      <w:r w:rsidR="00046ECB" w:rsidRPr="007A2126">
        <w:rPr>
          <w:rFonts w:cstheme="minorHAnsi"/>
          <w:lang w:val="es-PE"/>
        </w:rPr>
        <w:t xml:space="preserve"> </w:t>
      </w:r>
      <w:r w:rsidRPr="007A2126">
        <w:rPr>
          <w:rFonts w:cstheme="minorHAnsi"/>
          <w:lang w:val="es-PE"/>
        </w:rPr>
        <w:t>ganador será contactado y confirmado al final del ciclo de subasta.</w:t>
      </w:r>
      <w:r w:rsidR="000A1555" w:rsidRPr="007A2126">
        <w:rPr>
          <w:rFonts w:cstheme="minorHAnsi"/>
          <w:lang w:val="es-PE"/>
        </w:rPr>
        <w:t xml:space="preserve"> </w:t>
      </w:r>
      <w:r w:rsidR="00046ECB" w:rsidRPr="007A2126">
        <w:rPr>
          <w:rFonts w:cstheme="minorHAnsi"/>
          <w:lang w:val="es-PE"/>
        </w:rPr>
        <w:t>Esta comunicación se realizará vía SMS.</w:t>
      </w:r>
    </w:p>
    <w:p w14:paraId="02C5D4C6" w14:textId="04FF52D1" w:rsidR="004C259F" w:rsidRPr="007A2126" w:rsidRDefault="00337FD8">
      <w:pPr>
        <w:pStyle w:val="ListParagraph"/>
        <w:numPr>
          <w:ilvl w:val="0"/>
          <w:numId w:val="12"/>
        </w:numPr>
        <w:spacing w:line="276" w:lineRule="auto"/>
        <w:ind w:left="1134" w:hanging="567"/>
        <w:jc w:val="both"/>
        <w:rPr>
          <w:rFonts w:cstheme="minorHAnsi"/>
          <w:lang w:val="es-PE"/>
        </w:rPr>
      </w:pPr>
      <w:r w:rsidRPr="007A2126">
        <w:rPr>
          <w:rFonts w:cstheme="minorHAnsi"/>
          <w:lang w:val="es-PE"/>
        </w:rPr>
        <w:t>El ganador r</w:t>
      </w:r>
      <w:r w:rsidR="000A1555" w:rsidRPr="007A2126">
        <w:rPr>
          <w:rFonts w:cstheme="minorHAnsi"/>
          <w:lang w:val="es-PE"/>
        </w:rPr>
        <w:t>ecibirá un SMS donde se le indica</w:t>
      </w:r>
      <w:r w:rsidR="00AA3712" w:rsidRPr="007A2126">
        <w:rPr>
          <w:rFonts w:cstheme="minorHAnsi"/>
          <w:lang w:val="es-PE"/>
        </w:rPr>
        <w:t>rá</w:t>
      </w:r>
      <w:r w:rsidR="000A1555" w:rsidRPr="007A2126">
        <w:rPr>
          <w:rFonts w:cstheme="minorHAnsi"/>
          <w:lang w:val="es-PE"/>
        </w:rPr>
        <w:t xml:space="preserve"> que es el ganador de la subasta </w:t>
      </w:r>
      <w:r w:rsidR="00D341C7" w:rsidRPr="007A2126">
        <w:rPr>
          <w:rFonts w:cstheme="minorHAnsi"/>
          <w:lang w:val="es-PE"/>
        </w:rPr>
        <w:t xml:space="preserve">y se le </w:t>
      </w:r>
      <w:r w:rsidR="00AA3712" w:rsidRPr="007A2126">
        <w:rPr>
          <w:rFonts w:cstheme="minorHAnsi"/>
          <w:lang w:val="es-PE"/>
        </w:rPr>
        <w:t xml:space="preserve">informará </w:t>
      </w:r>
      <w:r w:rsidR="00D341C7" w:rsidRPr="007A2126">
        <w:rPr>
          <w:rFonts w:cstheme="minorHAnsi"/>
          <w:lang w:val="es-PE"/>
        </w:rPr>
        <w:t xml:space="preserve">que el departamento de Atención al Cliente </w:t>
      </w:r>
      <w:r w:rsidR="00AA3712" w:rsidRPr="007A2126">
        <w:rPr>
          <w:rFonts w:cstheme="minorHAnsi"/>
          <w:lang w:val="es-PE"/>
        </w:rPr>
        <w:t xml:space="preserve">de Bitel </w:t>
      </w:r>
      <w:r w:rsidR="00D341C7" w:rsidRPr="007A2126">
        <w:rPr>
          <w:rFonts w:cstheme="minorHAnsi"/>
          <w:lang w:val="es-PE"/>
        </w:rPr>
        <w:t xml:space="preserve">(123) se contactará con </w:t>
      </w:r>
      <w:r w:rsidR="00AA3712" w:rsidRPr="007A2126">
        <w:rPr>
          <w:rFonts w:cstheme="minorHAnsi"/>
          <w:lang w:val="es-PE"/>
        </w:rPr>
        <w:t>é</w:t>
      </w:r>
      <w:r w:rsidR="00D341C7" w:rsidRPr="007A2126">
        <w:rPr>
          <w:rFonts w:cstheme="minorHAnsi"/>
          <w:lang w:val="es-PE"/>
        </w:rPr>
        <w:t>l.</w:t>
      </w:r>
    </w:p>
    <w:p w14:paraId="0DE85C04" w14:textId="77777777" w:rsidR="00AA3712" w:rsidRPr="007A2126" w:rsidRDefault="004C259F">
      <w:pPr>
        <w:pStyle w:val="ListParagraph"/>
        <w:numPr>
          <w:ilvl w:val="0"/>
          <w:numId w:val="12"/>
        </w:numPr>
        <w:spacing w:line="276" w:lineRule="auto"/>
        <w:ind w:left="1134" w:hanging="567"/>
        <w:jc w:val="both"/>
        <w:rPr>
          <w:rFonts w:cstheme="minorHAnsi"/>
          <w:lang w:val="es-PE"/>
        </w:rPr>
      </w:pPr>
      <w:r w:rsidRPr="007A2126">
        <w:rPr>
          <w:rFonts w:cstheme="minorHAnsi"/>
          <w:lang w:val="es-PE"/>
        </w:rPr>
        <w:t xml:space="preserve">El ganador firmará un “Acta de entrega de premio”, donde una copia quedará en poder del ganador y otra copia en poder de Bitel. </w:t>
      </w:r>
    </w:p>
    <w:p w14:paraId="05F699A0" w14:textId="77777777" w:rsidR="00AA3712" w:rsidRPr="007A2126" w:rsidRDefault="00AA3712">
      <w:pPr>
        <w:pStyle w:val="ListParagraph"/>
        <w:tabs>
          <w:tab w:val="left" w:pos="1575"/>
        </w:tabs>
        <w:spacing w:before="1" w:line="276" w:lineRule="auto"/>
        <w:ind w:left="360"/>
        <w:jc w:val="both"/>
        <w:rPr>
          <w:rFonts w:cstheme="minorHAnsi"/>
          <w:lang w:val="es-PE"/>
        </w:rPr>
      </w:pPr>
    </w:p>
    <w:p w14:paraId="3FF16302" w14:textId="1CBC443B" w:rsidR="00E131AC" w:rsidRPr="007A2126" w:rsidRDefault="00E131AC">
      <w:pPr>
        <w:pStyle w:val="ListParagraph"/>
        <w:numPr>
          <w:ilvl w:val="0"/>
          <w:numId w:val="7"/>
        </w:numPr>
        <w:tabs>
          <w:tab w:val="left" w:pos="1575"/>
        </w:tabs>
        <w:spacing w:before="1" w:line="276" w:lineRule="auto"/>
        <w:ind w:left="567" w:hanging="567"/>
        <w:jc w:val="both"/>
        <w:rPr>
          <w:rFonts w:cstheme="minorHAnsi"/>
          <w:b/>
          <w:u w:val="single"/>
          <w:lang w:val="es-PE"/>
        </w:rPr>
      </w:pPr>
      <w:r w:rsidRPr="007A2126">
        <w:rPr>
          <w:rFonts w:cstheme="minorHAnsi"/>
          <w:b/>
          <w:u w:val="single"/>
          <w:lang w:val="es-PE"/>
        </w:rPr>
        <w:t>PROCEDIMIENTO PARA LA SELECCIÓN, CONTACTO, Y ENTREGA DEL PREMIO</w:t>
      </w:r>
      <w:del w:id="5" w:author="Microsoft Office User" w:date="2022-06-09T22:28:00Z">
        <w:r w:rsidRPr="007A2126" w:rsidDel="00F63DA4">
          <w:rPr>
            <w:rFonts w:cstheme="minorHAnsi"/>
            <w:b/>
            <w:u w:val="single"/>
            <w:lang w:val="es-PE"/>
          </w:rPr>
          <w:delText>:</w:delText>
        </w:r>
      </w:del>
    </w:p>
    <w:p w14:paraId="07275935" w14:textId="5C7AD591" w:rsidR="00AA0233" w:rsidRPr="007A2126" w:rsidRDefault="00266BBA">
      <w:pPr>
        <w:pStyle w:val="ListParagraph"/>
        <w:spacing w:before="1" w:line="276" w:lineRule="auto"/>
        <w:ind w:left="567"/>
        <w:jc w:val="both"/>
        <w:rPr>
          <w:rFonts w:cstheme="minorHAnsi"/>
          <w:bCs/>
          <w:lang w:val="es-PE"/>
        </w:rPr>
      </w:pPr>
      <w:r w:rsidRPr="007A2126">
        <w:rPr>
          <w:rFonts w:cstheme="minorHAnsi"/>
          <w:bCs/>
          <w:lang w:val="es-PE"/>
        </w:rPr>
        <w:t xml:space="preserve">Luego de ello, el departamento de Atención al Cliente de Bitel (123), se contactará vía telefónica con </w:t>
      </w:r>
      <w:r w:rsidR="00AA3712" w:rsidRPr="007A2126">
        <w:rPr>
          <w:rFonts w:cstheme="minorHAnsi"/>
          <w:bCs/>
          <w:lang w:val="es-PE"/>
        </w:rPr>
        <w:t>el ganador</w:t>
      </w:r>
      <w:r w:rsidRPr="007A2126">
        <w:rPr>
          <w:rFonts w:cstheme="minorHAnsi"/>
          <w:bCs/>
          <w:lang w:val="es-PE"/>
        </w:rPr>
        <w:t>, a efectos de solicitarle los siguientes datos:</w:t>
      </w:r>
    </w:p>
    <w:p w14:paraId="0B95E833" w14:textId="77777777" w:rsidR="00AA0233" w:rsidRPr="007A2126" w:rsidRDefault="00AA0233">
      <w:pPr>
        <w:pStyle w:val="ListParagraph"/>
        <w:spacing w:before="1" w:line="276" w:lineRule="auto"/>
        <w:ind w:left="567"/>
        <w:jc w:val="both"/>
        <w:rPr>
          <w:rFonts w:cstheme="minorHAnsi"/>
          <w:bCs/>
          <w:lang w:val="es-PE"/>
        </w:rPr>
      </w:pPr>
    </w:p>
    <w:p w14:paraId="07BDF133" w14:textId="5557EF7C" w:rsidR="00266BBA" w:rsidRPr="00F8251C" w:rsidRDefault="00266BBA">
      <w:pPr>
        <w:pStyle w:val="ListParagraph"/>
        <w:spacing w:before="1" w:line="276" w:lineRule="auto"/>
        <w:ind w:left="567"/>
        <w:jc w:val="both"/>
        <w:rPr>
          <w:rFonts w:cstheme="minorHAnsi"/>
          <w:lang w:val="es-PE"/>
        </w:rPr>
      </w:pPr>
      <w:r w:rsidRPr="00F8251C">
        <w:rPr>
          <w:rFonts w:cstheme="minorHAnsi"/>
          <w:lang w:val="es-PE"/>
        </w:rPr>
        <w:t>Nombres y apellidos completos, número de Documento Nacional de Identidad (DNI), correo electrónico, domicilio y referencia.</w:t>
      </w:r>
    </w:p>
    <w:p w14:paraId="4D950DF9" w14:textId="77777777" w:rsidR="00266BBA" w:rsidRPr="007A2126" w:rsidRDefault="00266BBA">
      <w:pPr>
        <w:pStyle w:val="ListParagraph"/>
        <w:tabs>
          <w:tab w:val="left" w:pos="1575"/>
        </w:tabs>
        <w:spacing w:before="1" w:line="276" w:lineRule="auto"/>
        <w:ind w:left="360"/>
        <w:jc w:val="both"/>
        <w:rPr>
          <w:rFonts w:cstheme="minorHAnsi"/>
          <w:bCs/>
          <w:lang w:val="es-PE"/>
        </w:rPr>
      </w:pPr>
    </w:p>
    <w:p w14:paraId="1CDAE8AD" w14:textId="6F600180" w:rsidR="00266BBA" w:rsidRPr="007A2126" w:rsidRDefault="00266BBA">
      <w:pPr>
        <w:pStyle w:val="ListParagraph"/>
        <w:tabs>
          <w:tab w:val="left" w:pos="1575"/>
        </w:tabs>
        <w:spacing w:before="1" w:line="276" w:lineRule="auto"/>
        <w:ind w:left="567"/>
        <w:jc w:val="both"/>
        <w:rPr>
          <w:rFonts w:cstheme="minorHAnsi"/>
          <w:bCs/>
          <w:lang w:val="es-PE"/>
        </w:rPr>
      </w:pPr>
      <w:r w:rsidRPr="007A2126">
        <w:rPr>
          <w:rFonts w:cstheme="minorHAnsi"/>
          <w:bCs/>
          <w:lang w:val="es-PE"/>
        </w:rPr>
        <w:t xml:space="preserve">Si </w:t>
      </w:r>
      <w:r w:rsidR="00AA3712" w:rsidRPr="007A2126">
        <w:rPr>
          <w:rFonts w:cstheme="minorHAnsi"/>
          <w:bCs/>
          <w:lang w:val="es-PE"/>
        </w:rPr>
        <w:t>el ganador</w:t>
      </w:r>
      <w:r w:rsidRPr="007A2126">
        <w:rPr>
          <w:rFonts w:cstheme="minorHAnsi"/>
          <w:bCs/>
          <w:lang w:val="es-PE"/>
        </w:rPr>
        <w:t xml:space="preserve"> no responde la llamada o su teléfono se encuentra apagado, se le volverá a llamar 4 veces más (1 llamada por día, 5 llamadas en total). Si luego de ello no se logra contactar al ganador, el premio regresará al inventario y no habrá derecho a reclamo.</w:t>
      </w:r>
    </w:p>
    <w:p w14:paraId="44DC6F56" w14:textId="77777777" w:rsidR="00266BBA" w:rsidRPr="007A2126" w:rsidRDefault="00266BBA">
      <w:pPr>
        <w:pStyle w:val="ListParagraph"/>
        <w:tabs>
          <w:tab w:val="left" w:pos="1575"/>
        </w:tabs>
        <w:spacing w:before="1" w:line="276" w:lineRule="auto"/>
        <w:ind w:left="567"/>
        <w:jc w:val="both"/>
        <w:rPr>
          <w:rFonts w:cstheme="minorHAnsi"/>
          <w:b/>
          <w:lang w:val="es-PE"/>
        </w:rPr>
      </w:pPr>
    </w:p>
    <w:p w14:paraId="151D02B3" w14:textId="077DC523" w:rsidR="00266BBA" w:rsidRPr="007A2126" w:rsidRDefault="00266BBA">
      <w:pPr>
        <w:pStyle w:val="ListParagraph"/>
        <w:tabs>
          <w:tab w:val="left" w:pos="1575"/>
        </w:tabs>
        <w:spacing w:before="1" w:line="276" w:lineRule="auto"/>
        <w:ind w:left="567"/>
        <w:jc w:val="both"/>
        <w:rPr>
          <w:rFonts w:cstheme="minorHAnsi"/>
          <w:bCs/>
          <w:lang w:val="es-PE"/>
        </w:rPr>
      </w:pPr>
      <w:r w:rsidRPr="007A2126">
        <w:rPr>
          <w:rFonts w:cstheme="minorHAnsi"/>
          <w:bCs/>
          <w:lang w:val="es-PE"/>
        </w:rPr>
        <w:t>Se coordinará la entrega del premio de acuerdo con lo siguiente:</w:t>
      </w:r>
    </w:p>
    <w:p w14:paraId="7F008669" w14:textId="77777777" w:rsidR="00266BBA" w:rsidRPr="007A2126" w:rsidRDefault="00266BBA">
      <w:pPr>
        <w:pStyle w:val="ListParagraph"/>
        <w:tabs>
          <w:tab w:val="left" w:pos="1575"/>
        </w:tabs>
        <w:spacing w:before="1" w:line="276" w:lineRule="auto"/>
        <w:ind w:left="360"/>
        <w:jc w:val="both"/>
        <w:rPr>
          <w:rFonts w:cstheme="minorHAnsi"/>
          <w:bCs/>
          <w:lang w:val="es-PE"/>
        </w:rPr>
      </w:pPr>
    </w:p>
    <w:p w14:paraId="14FD5C4E" w14:textId="066C3710" w:rsidR="00266BBA" w:rsidRPr="007A2126" w:rsidRDefault="00266BBA">
      <w:pPr>
        <w:pStyle w:val="ListParagraph"/>
        <w:numPr>
          <w:ilvl w:val="0"/>
          <w:numId w:val="22"/>
        </w:numPr>
        <w:tabs>
          <w:tab w:val="left" w:pos="1575"/>
        </w:tabs>
        <w:spacing w:before="1" w:line="276" w:lineRule="auto"/>
        <w:ind w:left="1134" w:hanging="567"/>
        <w:jc w:val="both"/>
        <w:rPr>
          <w:rFonts w:cstheme="minorHAnsi"/>
          <w:bCs/>
          <w:lang w:val="es-PE"/>
        </w:rPr>
      </w:pPr>
      <w:r w:rsidRPr="007A2126">
        <w:rPr>
          <w:rFonts w:cstheme="minorHAnsi"/>
          <w:b/>
          <w:lang w:val="es-PE"/>
        </w:rPr>
        <w:t>En caso el ganador resida en Lima y Callao:</w:t>
      </w:r>
      <w:r w:rsidRPr="007A2126">
        <w:rPr>
          <w:rFonts w:cstheme="minorHAnsi"/>
          <w:bCs/>
          <w:lang w:val="es-PE"/>
        </w:rPr>
        <w:t xml:space="preserve"> El premio será entregado en la sede de Bitel, ubicada en Calle 21 N° 878 Urb. Corpac, distrito de San Isidro.</w:t>
      </w:r>
    </w:p>
    <w:p w14:paraId="30B456DD" w14:textId="77777777" w:rsidR="00266BBA" w:rsidRPr="007A2126" w:rsidRDefault="00266BBA">
      <w:pPr>
        <w:pStyle w:val="ListParagraph"/>
        <w:tabs>
          <w:tab w:val="left" w:pos="1575"/>
        </w:tabs>
        <w:spacing w:before="1" w:line="276" w:lineRule="auto"/>
        <w:ind w:left="1134" w:hanging="567"/>
        <w:jc w:val="both"/>
        <w:rPr>
          <w:rFonts w:cstheme="minorHAnsi"/>
          <w:bCs/>
          <w:lang w:val="es-PE"/>
        </w:rPr>
      </w:pPr>
    </w:p>
    <w:p w14:paraId="56CAD68E" w14:textId="008913B1" w:rsidR="00266BBA" w:rsidRPr="007A2126" w:rsidRDefault="00266BBA">
      <w:pPr>
        <w:pStyle w:val="ListParagraph"/>
        <w:numPr>
          <w:ilvl w:val="0"/>
          <w:numId w:val="22"/>
        </w:numPr>
        <w:tabs>
          <w:tab w:val="left" w:pos="1575"/>
        </w:tabs>
        <w:spacing w:before="1" w:line="276" w:lineRule="auto"/>
        <w:ind w:left="1134" w:hanging="567"/>
        <w:jc w:val="both"/>
        <w:rPr>
          <w:rFonts w:cstheme="minorHAnsi"/>
          <w:bCs/>
          <w:lang w:val="es-PE"/>
        </w:rPr>
      </w:pPr>
      <w:r w:rsidRPr="007A2126">
        <w:rPr>
          <w:rFonts w:cstheme="minorHAnsi"/>
          <w:b/>
          <w:lang w:val="es-PE"/>
        </w:rPr>
        <w:t>En caso el ganador resida en provincia:</w:t>
      </w:r>
      <w:r w:rsidRPr="007A2126">
        <w:rPr>
          <w:rFonts w:cstheme="minorHAnsi"/>
          <w:bCs/>
          <w:lang w:val="es-PE"/>
        </w:rPr>
        <w:t xml:space="preserve"> El premio será entregado en un Centro de Atención Bitel, previa coordinación con el ganador.</w:t>
      </w:r>
    </w:p>
    <w:p w14:paraId="60E53FEB" w14:textId="5AC82447" w:rsidR="00D341C7" w:rsidRPr="007A2126" w:rsidRDefault="00D341C7">
      <w:pPr>
        <w:pStyle w:val="ListParagraph"/>
        <w:tabs>
          <w:tab w:val="left" w:pos="1575"/>
        </w:tabs>
        <w:spacing w:before="1" w:line="276" w:lineRule="auto"/>
        <w:ind w:left="360"/>
        <w:jc w:val="both"/>
        <w:rPr>
          <w:rFonts w:cstheme="minorHAnsi"/>
          <w:b/>
          <w:u w:val="single"/>
          <w:lang w:val="es-PE"/>
        </w:rPr>
      </w:pPr>
    </w:p>
    <w:p w14:paraId="4B0858CC" w14:textId="77777777" w:rsidR="00D341C7" w:rsidRPr="007A2126" w:rsidRDefault="00D341C7">
      <w:pPr>
        <w:pStyle w:val="ListParagraph"/>
        <w:tabs>
          <w:tab w:val="left" w:pos="1575"/>
        </w:tabs>
        <w:spacing w:before="1" w:line="276" w:lineRule="auto"/>
        <w:ind w:left="567"/>
        <w:jc w:val="both"/>
        <w:rPr>
          <w:rFonts w:cstheme="minorHAnsi"/>
          <w:lang w:val="es-PE"/>
        </w:rPr>
      </w:pPr>
      <w:r w:rsidRPr="007A2126">
        <w:rPr>
          <w:rFonts w:cstheme="minorHAnsi"/>
          <w:lang w:val="es-PE"/>
        </w:rPr>
        <w:lastRenderedPageBreak/>
        <w:t xml:space="preserve">El proveedor tiene un plazo máximo de sesenta (60) días calendario, contados desde la fecha de contacto con el ganador y consecuente validación de sus datos, para coordinar y entregar el premio canjeado. </w:t>
      </w:r>
    </w:p>
    <w:p w14:paraId="22A81705" w14:textId="77777777" w:rsidR="00D341C7" w:rsidRPr="007A2126" w:rsidRDefault="00D341C7">
      <w:pPr>
        <w:pStyle w:val="ListParagraph"/>
        <w:tabs>
          <w:tab w:val="left" w:pos="1575"/>
        </w:tabs>
        <w:spacing w:before="1" w:line="276" w:lineRule="auto"/>
        <w:ind w:left="567"/>
        <w:jc w:val="both"/>
        <w:rPr>
          <w:rFonts w:cstheme="minorHAnsi"/>
          <w:lang w:val="es-PE"/>
        </w:rPr>
      </w:pPr>
    </w:p>
    <w:p w14:paraId="4B24B05A" w14:textId="2690F8DE" w:rsidR="00D341C7" w:rsidRPr="007A2126" w:rsidRDefault="00D341C7">
      <w:pPr>
        <w:pStyle w:val="ListParagraph"/>
        <w:tabs>
          <w:tab w:val="left" w:pos="1575"/>
        </w:tabs>
        <w:spacing w:before="1" w:line="276" w:lineRule="auto"/>
        <w:ind w:left="567"/>
        <w:jc w:val="both"/>
        <w:rPr>
          <w:rFonts w:cstheme="minorHAnsi"/>
          <w:b/>
          <w:u w:val="single"/>
          <w:lang w:val="es-PE"/>
        </w:rPr>
      </w:pPr>
      <w:r w:rsidRPr="007A2126">
        <w:rPr>
          <w:rFonts w:cstheme="minorHAnsi"/>
          <w:lang w:val="es-PE"/>
        </w:rPr>
        <w:t>Cada premio se entregará personalmente al titular de la línea telefónica que se encuentre registrada con Bitel, para lo cual el usuario deberá presentar su DNI físico al momento de recoger el premio. En caso el titular de la línea telefónica no pudiera acercarse a recoger el premio, deberá designar a un representante, a efectos de que éste pueda recogerlo en su nombre. Para ello, el representante deberá presentar la correspondiente carta poder legalizada ante Notario Público y una copia de su DNI. Bitel se quedará con una copia de la carta poder y con una copia del DNI del representante.</w:t>
      </w:r>
    </w:p>
    <w:p w14:paraId="4BF6C008" w14:textId="77777777" w:rsidR="00266BBA" w:rsidRPr="007A2126" w:rsidRDefault="00266BBA">
      <w:pPr>
        <w:pStyle w:val="ListParagraph"/>
        <w:tabs>
          <w:tab w:val="left" w:pos="1575"/>
        </w:tabs>
        <w:spacing w:before="1" w:line="276" w:lineRule="auto"/>
        <w:ind w:left="567"/>
        <w:jc w:val="both"/>
        <w:rPr>
          <w:rFonts w:cstheme="minorHAnsi"/>
          <w:b/>
          <w:u w:val="single"/>
          <w:lang w:val="es-PE"/>
        </w:rPr>
      </w:pPr>
    </w:p>
    <w:p w14:paraId="7D9242F4" w14:textId="4FA7875E" w:rsidR="00E131AC" w:rsidRPr="007A2126" w:rsidRDefault="00266BBA">
      <w:pPr>
        <w:pStyle w:val="ListParagraph"/>
        <w:tabs>
          <w:tab w:val="left" w:pos="1575"/>
        </w:tabs>
        <w:spacing w:before="1" w:line="276" w:lineRule="auto"/>
        <w:ind w:left="567"/>
        <w:jc w:val="both"/>
        <w:rPr>
          <w:rFonts w:cstheme="minorHAnsi"/>
          <w:bCs/>
          <w:lang w:val="es-PE"/>
        </w:rPr>
      </w:pPr>
      <w:r w:rsidRPr="007A2126">
        <w:rPr>
          <w:rFonts w:cstheme="minorHAnsi"/>
          <w:bCs/>
          <w:lang w:val="es-PE"/>
        </w:rPr>
        <w:t>En caso el usuario no asista a recoger el premio en la fecha pactada, dispondrá de siete (7) días hábiles (contados desde el día siguiente de la primera fecha pactada) para acercarse a la oficina o tienda donde se coordinó la entrega. Para ello, se deberá coordinar previamente; a efectos de que se pueda entregar el premio en la nueva fecha acordada. Vencido dicho plazo, y en el supuesto que el ganador no haya recogido el premio, el premio regresará al inventario y no habrá derecho a reclamo.</w:t>
      </w:r>
    </w:p>
    <w:p w14:paraId="6901040D" w14:textId="0EDEE14F" w:rsidR="006214DE" w:rsidRPr="007A2126" w:rsidRDefault="006214DE">
      <w:pPr>
        <w:pStyle w:val="ListParagraph"/>
        <w:tabs>
          <w:tab w:val="left" w:pos="1575"/>
        </w:tabs>
        <w:spacing w:before="1" w:line="276" w:lineRule="auto"/>
        <w:ind w:left="567"/>
        <w:jc w:val="both"/>
        <w:rPr>
          <w:rFonts w:cstheme="minorHAnsi"/>
          <w:bCs/>
          <w:u w:val="single"/>
          <w:lang w:val="es-PE"/>
        </w:rPr>
      </w:pPr>
    </w:p>
    <w:p w14:paraId="4B262EE6" w14:textId="729BF80B" w:rsidR="006214DE" w:rsidRPr="007A2126" w:rsidRDefault="006214DE">
      <w:pPr>
        <w:pStyle w:val="ListParagraph"/>
        <w:tabs>
          <w:tab w:val="left" w:pos="1575"/>
        </w:tabs>
        <w:spacing w:before="1" w:line="276" w:lineRule="auto"/>
        <w:ind w:left="567"/>
        <w:jc w:val="both"/>
        <w:rPr>
          <w:rFonts w:cstheme="minorHAnsi"/>
          <w:lang w:val="es-PE"/>
        </w:rPr>
      </w:pPr>
      <w:r w:rsidRPr="007A2126">
        <w:rPr>
          <w:rFonts w:cstheme="minorHAnsi"/>
          <w:lang w:val="es-PE"/>
        </w:rPr>
        <w:t xml:space="preserve">En el caso que el usuario resida en provincia, sugerimos verificar previamente si se encuentran cerca o lejos de algún Centro de Atención Bitel; ya que ahí será el lugar donde se deberá recoger el premio. </w:t>
      </w:r>
    </w:p>
    <w:p w14:paraId="64D7E861" w14:textId="77777777" w:rsidR="006214DE" w:rsidRPr="007A2126" w:rsidRDefault="006214DE">
      <w:pPr>
        <w:pStyle w:val="ListParagraph"/>
        <w:tabs>
          <w:tab w:val="left" w:pos="1575"/>
        </w:tabs>
        <w:spacing w:before="1" w:line="276" w:lineRule="auto"/>
        <w:ind w:left="567"/>
        <w:jc w:val="both"/>
        <w:rPr>
          <w:rFonts w:cstheme="minorHAnsi"/>
          <w:lang w:val="es-PE"/>
        </w:rPr>
      </w:pPr>
    </w:p>
    <w:p w14:paraId="17765471" w14:textId="7112446C" w:rsidR="006214DE" w:rsidRPr="007A2126" w:rsidRDefault="006214DE">
      <w:pPr>
        <w:pStyle w:val="ListParagraph"/>
        <w:tabs>
          <w:tab w:val="left" w:pos="1575"/>
        </w:tabs>
        <w:spacing w:before="1" w:line="276" w:lineRule="auto"/>
        <w:ind w:left="567"/>
        <w:jc w:val="both"/>
        <w:rPr>
          <w:rFonts w:cstheme="minorHAnsi"/>
          <w:bCs/>
          <w:u w:val="single"/>
          <w:lang w:val="es-PE"/>
        </w:rPr>
      </w:pPr>
      <w:r w:rsidRPr="007A2126">
        <w:rPr>
          <w:rFonts w:cstheme="minorHAnsi"/>
          <w:lang w:val="es-PE"/>
        </w:rPr>
        <w:t>Los premios no serán endosables y/o reembolsables. Son intransferibles. El cliente ganador no podrá acumular, negociar, intercambiar ni canjear el premio por otro. Tampoco podrá exigir la devolución, mejora y/o reemplazo del premio u otro beneficio.</w:t>
      </w:r>
    </w:p>
    <w:p w14:paraId="2AA1BD87" w14:textId="77777777" w:rsidR="00266BBA" w:rsidRPr="007A2126" w:rsidRDefault="00266BBA">
      <w:pPr>
        <w:pStyle w:val="ListParagraph"/>
        <w:tabs>
          <w:tab w:val="left" w:pos="1575"/>
        </w:tabs>
        <w:spacing w:before="1" w:line="276" w:lineRule="auto"/>
        <w:ind w:left="360"/>
        <w:jc w:val="both"/>
        <w:rPr>
          <w:rFonts w:cstheme="minorHAnsi"/>
          <w:b/>
          <w:u w:val="single"/>
          <w:lang w:val="es-PE"/>
        </w:rPr>
      </w:pPr>
    </w:p>
    <w:p w14:paraId="2036B508" w14:textId="18BDAF0E" w:rsidR="00A631FF" w:rsidRPr="007A2126" w:rsidRDefault="00185C7C">
      <w:pPr>
        <w:pStyle w:val="ListParagraph"/>
        <w:numPr>
          <w:ilvl w:val="0"/>
          <w:numId w:val="7"/>
        </w:numPr>
        <w:tabs>
          <w:tab w:val="left" w:pos="1575"/>
        </w:tabs>
        <w:spacing w:before="1" w:line="276" w:lineRule="auto"/>
        <w:ind w:left="567" w:hanging="567"/>
        <w:jc w:val="both"/>
        <w:rPr>
          <w:rFonts w:cstheme="minorHAnsi"/>
          <w:b/>
          <w:u w:val="single"/>
          <w:lang w:val="es-PE"/>
        </w:rPr>
      </w:pPr>
      <w:r w:rsidRPr="007A2126">
        <w:rPr>
          <w:rFonts w:cstheme="minorHAnsi"/>
          <w:b/>
          <w:u w:val="single"/>
          <w:lang w:val="es-PE"/>
        </w:rPr>
        <w:t>IMPORTANTE</w:t>
      </w:r>
      <w:del w:id="6" w:author="Microsoft Office User" w:date="2022-06-09T22:28:00Z">
        <w:r w:rsidRPr="007A2126" w:rsidDel="00F63DA4">
          <w:rPr>
            <w:rFonts w:cstheme="minorHAnsi"/>
            <w:b/>
            <w:u w:val="single"/>
            <w:lang w:val="es-PE"/>
          </w:rPr>
          <w:delText>:</w:delText>
        </w:r>
      </w:del>
    </w:p>
    <w:p w14:paraId="68D7DA8A" w14:textId="6F3E5E7D" w:rsidR="002D783F" w:rsidRPr="007A2126" w:rsidRDefault="002D783F">
      <w:pPr>
        <w:pStyle w:val="ListParagraph"/>
        <w:numPr>
          <w:ilvl w:val="0"/>
          <w:numId w:val="14"/>
        </w:numPr>
        <w:spacing w:line="276" w:lineRule="auto"/>
        <w:ind w:left="1134" w:hanging="567"/>
        <w:jc w:val="both"/>
        <w:rPr>
          <w:rFonts w:cstheme="minorHAnsi"/>
          <w:lang w:val="es-PE"/>
        </w:rPr>
      </w:pPr>
      <w:r w:rsidRPr="007A2126">
        <w:rPr>
          <w:rFonts w:cstheme="minorHAnsi"/>
          <w:lang w:val="es-PE"/>
        </w:rPr>
        <w:t>El premio</w:t>
      </w:r>
      <w:r w:rsidR="00AD5FC7" w:rsidRPr="007A2126">
        <w:rPr>
          <w:rFonts w:cstheme="minorHAnsi"/>
          <w:lang w:val="es-PE"/>
        </w:rPr>
        <w:t xml:space="preserve"> que será el producto a ser subastado en un ciclo definido </w:t>
      </w:r>
      <w:r w:rsidRPr="007A2126">
        <w:rPr>
          <w:rFonts w:cstheme="minorHAnsi"/>
          <w:lang w:val="es-PE"/>
        </w:rPr>
        <w:t xml:space="preserve">no </w:t>
      </w:r>
      <w:r w:rsidR="00AD5FC7" w:rsidRPr="007A2126">
        <w:rPr>
          <w:rFonts w:cstheme="minorHAnsi"/>
          <w:lang w:val="es-PE"/>
        </w:rPr>
        <w:t xml:space="preserve">es </w:t>
      </w:r>
      <w:r w:rsidRPr="007A2126">
        <w:rPr>
          <w:rFonts w:cstheme="minorHAnsi"/>
          <w:lang w:val="es-PE"/>
        </w:rPr>
        <w:t>negociable.</w:t>
      </w:r>
    </w:p>
    <w:p w14:paraId="3BE7BF5E" w14:textId="57CDF6B0" w:rsidR="002D783F" w:rsidRPr="007A2126" w:rsidRDefault="002D783F">
      <w:pPr>
        <w:pStyle w:val="ListParagraph"/>
        <w:numPr>
          <w:ilvl w:val="0"/>
          <w:numId w:val="14"/>
        </w:numPr>
        <w:spacing w:line="276" w:lineRule="auto"/>
        <w:ind w:left="1134" w:hanging="567"/>
        <w:jc w:val="both"/>
        <w:rPr>
          <w:rFonts w:cstheme="minorHAnsi"/>
          <w:lang w:val="es-PE"/>
        </w:rPr>
      </w:pPr>
      <w:r w:rsidRPr="007A2126">
        <w:rPr>
          <w:rFonts w:cstheme="minorHAnsi"/>
          <w:lang w:val="es-PE"/>
        </w:rPr>
        <w:t xml:space="preserve">Las imágenes de los premios son referenciales. </w:t>
      </w:r>
    </w:p>
    <w:p w14:paraId="35DC8B46" w14:textId="427F241F" w:rsidR="002D783F" w:rsidRPr="003B3593" w:rsidRDefault="00E06C14">
      <w:pPr>
        <w:pStyle w:val="ListParagraph"/>
        <w:numPr>
          <w:ilvl w:val="0"/>
          <w:numId w:val="14"/>
        </w:numPr>
        <w:tabs>
          <w:tab w:val="left" w:pos="1575"/>
        </w:tabs>
        <w:spacing w:before="1" w:line="276" w:lineRule="auto"/>
        <w:ind w:left="1134" w:hanging="567"/>
        <w:jc w:val="both"/>
        <w:rPr>
          <w:rFonts w:cstheme="minorHAnsi"/>
          <w:b/>
          <w:u w:val="single"/>
          <w:lang w:val="es-ES"/>
        </w:rPr>
      </w:pPr>
      <w:r w:rsidRPr="007A2126">
        <w:rPr>
          <w:rFonts w:cstheme="minorHAnsi"/>
          <w:lang w:val="es-PE"/>
        </w:rPr>
        <w:t>Para contactar al Centro de Atención al Cliente</w:t>
      </w:r>
      <w:r w:rsidR="00C10451" w:rsidRPr="007A2126">
        <w:rPr>
          <w:rFonts w:cstheme="minorHAnsi"/>
          <w:lang w:val="es-PE"/>
        </w:rPr>
        <w:t xml:space="preserve"> de Bitel</w:t>
      </w:r>
      <w:r w:rsidRPr="007A2126">
        <w:rPr>
          <w:rFonts w:cstheme="minorHAnsi"/>
          <w:lang w:val="es-PE"/>
        </w:rPr>
        <w:t>, el cliente puede llamar al 930123123 desde cualquier operador (con costo)</w:t>
      </w:r>
      <w:r w:rsidR="00C10451" w:rsidRPr="007A2126">
        <w:rPr>
          <w:rFonts w:cstheme="minorHAnsi"/>
          <w:lang w:val="es-PE"/>
        </w:rPr>
        <w:t>,</w:t>
      </w:r>
      <w:r w:rsidRPr="007A2126">
        <w:rPr>
          <w:rFonts w:cstheme="minorHAnsi"/>
          <w:lang w:val="es-PE"/>
        </w:rPr>
        <w:t xml:space="preserve"> al 123 desde su número Bitel (sin costo) o también puede enviar un email a la dirección electrónica</w:t>
      </w:r>
      <w:r w:rsidR="00321153" w:rsidRPr="007A2126">
        <w:rPr>
          <w:rFonts w:cstheme="minorHAnsi"/>
          <w:lang w:val="es-PE"/>
        </w:rPr>
        <w:t xml:space="preserve"> </w:t>
      </w:r>
      <w:hyperlink r:id="rId13" w:history="1">
        <w:r w:rsidR="00321153" w:rsidRPr="003B3593">
          <w:rPr>
            <w:rStyle w:val="Hyperlink"/>
            <w:rFonts w:cstheme="minorHAnsi"/>
            <w:lang w:val="es-PE"/>
          </w:rPr>
          <w:t>subasta@arabicatech.vn</w:t>
        </w:r>
      </w:hyperlink>
      <w:r w:rsidR="00321153" w:rsidRPr="003B3593">
        <w:rPr>
          <w:rFonts w:cstheme="minorHAnsi"/>
          <w:lang w:val="es-PE"/>
        </w:rPr>
        <w:t xml:space="preserve"> </w:t>
      </w:r>
      <w:r w:rsidR="00E955D9" w:rsidRPr="003B3593">
        <w:rPr>
          <w:rFonts w:cstheme="minorHAnsi"/>
          <w:lang w:val="es-PE"/>
        </w:rPr>
        <w:t xml:space="preserve">o a </w:t>
      </w:r>
      <w:r w:rsidR="000869CA">
        <w:fldChar w:fldCharType="begin"/>
      </w:r>
      <w:r w:rsidR="000869CA">
        <w:instrText xml:space="preserve"> HYPERLINK "mailto:servicioalcliente@viettelperu.com.pe" </w:instrText>
      </w:r>
      <w:r w:rsidR="000869CA">
        <w:fldChar w:fldCharType="separate"/>
      </w:r>
      <w:r w:rsidR="00E955D9" w:rsidRPr="003B3593">
        <w:rPr>
          <w:rStyle w:val="Hyperlink"/>
          <w:rFonts w:cstheme="minorHAnsi"/>
          <w:lang w:val="es-PE"/>
        </w:rPr>
        <w:t>servicioalcliente@viettelperu.com.pe</w:t>
      </w:r>
      <w:r w:rsidR="000869CA">
        <w:rPr>
          <w:rStyle w:val="Hyperlink"/>
          <w:rFonts w:cstheme="minorHAnsi"/>
          <w:lang w:val="es-PE"/>
        </w:rPr>
        <w:fldChar w:fldCharType="end"/>
      </w:r>
      <w:r w:rsidR="00E955D9" w:rsidRPr="003B3593">
        <w:rPr>
          <w:rFonts w:cstheme="minorHAnsi"/>
          <w:lang w:val="es-PE"/>
        </w:rPr>
        <w:t xml:space="preserve"> </w:t>
      </w:r>
    </w:p>
    <w:p w14:paraId="338E06D1" w14:textId="77777777" w:rsidR="00E955D9" w:rsidRPr="006933CD" w:rsidRDefault="00E955D9">
      <w:pPr>
        <w:pStyle w:val="ListParagraph"/>
        <w:tabs>
          <w:tab w:val="left" w:pos="1575"/>
        </w:tabs>
        <w:spacing w:before="1" w:line="276" w:lineRule="auto"/>
        <w:ind w:left="360"/>
        <w:jc w:val="both"/>
        <w:rPr>
          <w:rFonts w:cstheme="minorHAnsi"/>
          <w:b/>
          <w:u w:val="single"/>
          <w:lang w:val="es-ES"/>
        </w:rPr>
      </w:pPr>
    </w:p>
    <w:p w14:paraId="13F36660" w14:textId="05FA8FF6" w:rsidR="00AB0877" w:rsidRPr="007A2126" w:rsidRDefault="00AB0877">
      <w:pPr>
        <w:pStyle w:val="ListParagraph"/>
        <w:numPr>
          <w:ilvl w:val="0"/>
          <w:numId w:val="7"/>
        </w:numPr>
        <w:tabs>
          <w:tab w:val="left" w:pos="1575"/>
        </w:tabs>
        <w:spacing w:before="1" w:line="276" w:lineRule="auto"/>
        <w:ind w:left="567" w:hanging="567"/>
        <w:jc w:val="both"/>
        <w:rPr>
          <w:rFonts w:cstheme="minorHAnsi"/>
          <w:b/>
          <w:u w:val="single"/>
          <w:lang w:val="es-PE"/>
        </w:rPr>
      </w:pPr>
      <w:r w:rsidRPr="007A2126">
        <w:rPr>
          <w:rFonts w:cstheme="minorHAnsi"/>
          <w:b/>
          <w:u w:val="single"/>
          <w:lang w:val="es-PE"/>
        </w:rPr>
        <w:t>POLÍTICA DE PRIVACIDAD Y TRATAMIENTO DE DATOS PERSONALES</w:t>
      </w:r>
    </w:p>
    <w:p w14:paraId="0F0C7A6A" w14:textId="77777777" w:rsidR="007A2126" w:rsidRPr="00F8251C" w:rsidRDefault="007A2126" w:rsidP="00F8251C">
      <w:pPr>
        <w:spacing w:line="276" w:lineRule="auto"/>
        <w:ind w:left="567"/>
        <w:jc w:val="both"/>
        <w:rPr>
          <w:rFonts w:cstheme="minorHAnsi"/>
          <w:sz w:val="22"/>
          <w:szCs w:val="22"/>
          <w:lang w:val="es-ES"/>
        </w:rPr>
      </w:pPr>
      <w:r w:rsidRPr="00F8251C">
        <w:rPr>
          <w:rFonts w:cstheme="minorHAnsi"/>
          <w:sz w:val="22"/>
          <w:szCs w:val="22"/>
          <w:lang w:val="es-ES"/>
        </w:rPr>
        <w:t xml:space="preserve">BITEL es una empresa privada que mantiene la privacidad y la protección de información de nuestros prospectos de clientes, de conformidad con lo establecido en la Ley No. 29733, Ley de Protección de Datos Personales, su Reglamento y normas complementarias, adoptando para ello las medidas técnicas y organizativas necesarias para evitar la pérdida, mal uso, alteración, acceso no autorizado y robo de los datos personales facilitados por los titulares de datos personales. Asimismo, BITEL garantiza la mejora continua de estas medidas. BITEL, recopila su información personal, tales como nombres completos, correos electrónicos, documentos de identidad; entre otros, que resulten necesarios para cumplir con los fines de la plataforma de BITEL ARCADE. Dicha recopilación se realiza por medio de formularios físicos, formularios virtuales contenidos en la </w:t>
      </w:r>
      <w:r w:rsidRPr="00F8251C">
        <w:rPr>
          <w:rFonts w:cstheme="minorHAnsi"/>
          <w:sz w:val="22"/>
          <w:szCs w:val="22"/>
          <w:lang w:val="es-ES"/>
        </w:rPr>
        <w:lastRenderedPageBreak/>
        <w:t xml:space="preserve">página web de Bitel, a través de nuestros Call Centers y/o cualquiera de nuestros canales (SMS, pop ups, </w:t>
      </w:r>
      <w:proofErr w:type="spellStart"/>
      <w:r w:rsidRPr="00F8251C">
        <w:rPr>
          <w:rFonts w:cstheme="minorHAnsi"/>
          <w:sz w:val="22"/>
          <w:szCs w:val="22"/>
          <w:lang w:val="es-ES"/>
        </w:rPr>
        <w:t>etc</w:t>
      </w:r>
      <w:proofErr w:type="spellEnd"/>
      <w:r w:rsidRPr="00F8251C">
        <w:rPr>
          <w:rFonts w:cstheme="minorHAnsi"/>
          <w:sz w:val="22"/>
          <w:szCs w:val="22"/>
          <w:lang w:val="es-ES"/>
        </w:rPr>
        <w:t>), hasta que se cumplan las finalidades de tratamiento o decida revocar su consentimiento.</w:t>
      </w:r>
    </w:p>
    <w:p w14:paraId="6CC0F159" w14:textId="77777777" w:rsidR="007A2126" w:rsidRPr="00F8251C" w:rsidRDefault="007A2126" w:rsidP="00F8251C">
      <w:pPr>
        <w:spacing w:line="276" w:lineRule="auto"/>
        <w:ind w:left="567"/>
        <w:jc w:val="both"/>
        <w:rPr>
          <w:rFonts w:cstheme="minorHAnsi"/>
          <w:sz w:val="22"/>
          <w:szCs w:val="22"/>
          <w:lang w:val="es-ES"/>
        </w:rPr>
      </w:pPr>
    </w:p>
    <w:p w14:paraId="40F7D00E" w14:textId="77777777" w:rsidR="007A2126" w:rsidRPr="00F8251C" w:rsidRDefault="007A2126" w:rsidP="00F8251C">
      <w:pPr>
        <w:spacing w:line="276" w:lineRule="auto"/>
        <w:ind w:left="567"/>
        <w:jc w:val="both"/>
        <w:rPr>
          <w:rFonts w:cstheme="minorHAnsi"/>
          <w:sz w:val="22"/>
          <w:szCs w:val="22"/>
          <w:lang w:val="es-ES"/>
        </w:rPr>
      </w:pPr>
      <w:r w:rsidRPr="00F8251C">
        <w:rPr>
          <w:rFonts w:cstheme="minorHAnsi"/>
          <w:sz w:val="22"/>
          <w:szCs w:val="22"/>
          <w:lang w:val="es-ES"/>
        </w:rPr>
        <w:t>BITEL cumple con su obligación de poner a disposición del titular de los datos personales toda la información relevante respecto al tratamiento de sus datos personales.</w:t>
      </w:r>
    </w:p>
    <w:p w14:paraId="7DF57223" w14:textId="77777777" w:rsidR="007A2126" w:rsidRPr="00F8251C" w:rsidRDefault="007A2126" w:rsidP="00F8251C">
      <w:pPr>
        <w:spacing w:line="276" w:lineRule="auto"/>
        <w:ind w:left="567"/>
        <w:jc w:val="both"/>
        <w:rPr>
          <w:rFonts w:cstheme="minorHAnsi"/>
          <w:sz w:val="22"/>
          <w:szCs w:val="22"/>
          <w:lang w:val="es-ES"/>
        </w:rPr>
      </w:pPr>
    </w:p>
    <w:p w14:paraId="4C28ACBD" w14:textId="77777777" w:rsidR="007A2126" w:rsidRPr="00F8251C" w:rsidRDefault="007A2126" w:rsidP="00F8251C">
      <w:pPr>
        <w:spacing w:line="276" w:lineRule="auto"/>
        <w:ind w:left="851" w:hanging="284"/>
        <w:jc w:val="both"/>
        <w:rPr>
          <w:rFonts w:cstheme="minorHAnsi"/>
          <w:sz w:val="22"/>
          <w:szCs w:val="22"/>
          <w:lang w:val="es-ES"/>
        </w:rPr>
      </w:pPr>
      <w:r w:rsidRPr="00F8251C">
        <w:rPr>
          <w:rFonts w:cstheme="minorHAnsi"/>
          <w:sz w:val="22"/>
          <w:szCs w:val="22"/>
          <w:lang w:val="es-ES"/>
        </w:rPr>
        <w:t>a) Identidad y domicilio del titular del Banco de Datos:</w:t>
      </w:r>
    </w:p>
    <w:p w14:paraId="4F77AA99" w14:textId="77777777" w:rsidR="007A2126" w:rsidRPr="00F8251C" w:rsidRDefault="007A2126" w:rsidP="00F8251C">
      <w:pPr>
        <w:pStyle w:val="ListParagraph"/>
        <w:numPr>
          <w:ilvl w:val="0"/>
          <w:numId w:val="23"/>
        </w:numPr>
        <w:spacing w:line="276" w:lineRule="auto"/>
        <w:ind w:left="851" w:hanging="284"/>
        <w:jc w:val="both"/>
        <w:rPr>
          <w:rFonts w:cstheme="minorHAnsi"/>
          <w:lang w:val="es-ES"/>
        </w:rPr>
      </w:pPr>
      <w:r w:rsidRPr="00F8251C">
        <w:rPr>
          <w:rFonts w:cstheme="minorHAnsi"/>
          <w:lang w:val="es-ES"/>
        </w:rPr>
        <w:t>Nombre: Viettel Perú S.A.C.</w:t>
      </w:r>
    </w:p>
    <w:p w14:paraId="3CD8848D" w14:textId="77777777" w:rsidR="007A2126" w:rsidRPr="003B3593" w:rsidRDefault="007A2126" w:rsidP="00F8251C">
      <w:pPr>
        <w:pStyle w:val="ListParagraph"/>
        <w:numPr>
          <w:ilvl w:val="0"/>
          <w:numId w:val="23"/>
        </w:numPr>
        <w:spacing w:line="276" w:lineRule="auto"/>
        <w:ind w:left="851" w:hanging="284"/>
        <w:jc w:val="both"/>
        <w:rPr>
          <w:rFonts w:cstheme="minorHAnsi"/>
        </w:rPr>
      </w:pPr>
      <w:r w:rsidRPr="003B3593">
        <w:rPr>
          <w:rFonts w:cstheme="minorHAnsi"/>
        </w:rPr>
        <w:t>RUC: 20543254798.</w:t>
      </w:r>
    </w:p>
    <w:p w14:paraId="5961EE50" w14:textId="77777777" w:rsidR="007A2126" w:rsidRPr="00F8251C" w:rsidRDefault="007A2126" w:rsidP="00F8251C">
      <w:pPr>
        <w:pStyle w:val="ListParagraph"/>
        <w:numPr>
          <w:ilvl w:val="0"/>
          <w:numId w:val="23"/>
        </w:numPr>
        <w:spacing w:line="276" w:lineRule="auto"/>
        <w:ind w:left="851" w:hanging="284"/>
        <w:jc w:val="both"/>
        <w:rPr>
          <w:rFonts w:cstheme="minorHAnsi"/>
          <w:lang w:val="es-ES"/>
        </w:rPr>
      </w:pPr>
      <w:r w:rsidRPr="00F8251C">
        <w:rPr>
          <w:rFonts w:cstheme="minorHAnsi"/>
          <w:lang w:val="es-ES"/>
        </w:rPr>
        <w:t>Domicilio: Calle Veintiuno N° 878, San Isidro, Lima.</w:t>
      </w:r>
    </w:p>
    <w:p w14:paraId="1D004BC8" w14:textId="77777777" w:rsidR="007A2126" w:rsidRPr="00F8251C" w:rsidRDefault="007A2126" w:rsidP="00F8251C">
      <w:pPr>
        <w:spacing w:line="276" w:lineRule="auto"/>
        <w:ind w:left="567"/>
        <w:jc w:val="both"/>
        <w:rPr>
          <w:rFonts w:cstheme="minorHAnsi"/>
          <w:sz w:val="22"/>
          <w:szCs w:val="22"/>
          <w:lang w:val="es-ES"/>
        </w:rPr>
      </w:pPr>
      <w:r w:rsidRPr="00F8251C">
        <w:rPr>
          <w:rFonts w:cstheme="minorHAnsi"/>
          <w:sz w:val="22"/>
          <w:szCs w:val="22"/>
          <w:lang w:val="es-ES"/>
        </w:rPr>
        <w:t>La información personal que proporcionen los clientes será almacenada en el banco de datos de “CLIENTES” de titularidad de Bitel.</w:t>
      </w:r>
    </w:p>
    <w:p w14:paraId="2F67ED88" w14:textId="77777777" w:rsidR="007A2126" w:rsidRPr="00F8251C" w:rsidRDefault="007A2126" w:rsidP="00F8251C">
      <w:pPr>
        <w:spacing w:line="276" w:lineRule="auto"/>
        <w:ind w:left="567"/>
        <w:jc w:val="both"/>
        <w:rPr>
          <w:rFonts w:cstheme="minorHAnsi"/>
          <w:sz w:val="22"/>
          <w:szCs w:val="22"/>
          <w:lang w:val="es-ES"/>
        </w:rPr>
      </w:pPr>
    </w:p>
    <w:p w14:paraId="411044E3" w14:textId="77777777" w:rsidR="007A2126" w:rsidRPr="00F8251C" w:rsidRDefault="007A2126" w:rsidP="00F8251C">
      <w:pPr>
        <w:spacing w:line="276" w:lineRule="auto"/>
        <w:ind w:left="567"/>
        <w:jc w:val="both"/>
        <w:rPr>
          <w:rFonts w:cstheme="minorHAnsi"/>
          <w:sz w:val="22"/>
          <w:szCs w:val="22"/>
          <w:lang w:val="es-ES"/>
        </w:rPr>
      </w:pPr>
      <w:r w:rsidRPr="00F8251C">
        <w:rPr>
          <w:rFonts w:cstheme="minorHAnsi"/>
          <w:sz w:val="22"/>
          <w:szCs w:val="22"/>
          <w:lang w:val="es-ES"/>
        </w:rPr>
        <w:t>BITEL cuenta con todas las medidas técnicas, legales y organizacionales necesarias para garantizar la seguridad y confidencialidad de sus datos personales. Sus datos personales serán tratados considerando los principios de legalidad, consentimiento, proporcionalidad, calidad, seguridad y los demás presentes en la normativa vigente referente a Protección de Datos Personales, evitando que estos sean filtrados, difundidos o cualquier acción que ponga en peligro su información personal.</w:t>
      </w:r>
    </w:p>
    <w:p w14:paraId="282F8112" w14:textId="77777777" w:rsidR="007A2126" w:rsidRPr="00F8251C" w:rsidRDefault="007A2126" w:rsidP="00F8251C">
      <w:pPr>
        <w:spacing w:line="276" w:lineRule="auto"/>
        <w:ind w:left="567"/>
        <w:jc w:val="both"/>
        <w:rPr>
          <w:rFonts w:cstheme="minorHAnsi"/>
          <w:sz w:val="22"/>
          <w:szCs w:val="22"/>
          <w:lang w:val="es-ES"/>
        </w:rPr>
      </w:pPr>
    </w:p>
    <w:p w14:paraId="417769C1" w14:textId="77777777" w:rsidR="007A2126" w:rsidRPr="00F8251C" w:rsidRDefault="007A2126" w:rsidP="00F8251C">
      <w:pPr>
        <w:spacing w:line="276" w:lineRule="auto"/>
        <w:ind w:left="567"/>
        <w:jc w:val="both"/>
        <w:rPr>
          <w:rFonts w:cstheme="minorHAnsi"/>
          <w:sz w:val="22"/>
          <w:szCs w:val="22"/>
          <w:lang w:val="es-ES"/>
        </w:rPr>
      </w:pPr>
      <w:r w:rsidRPr="00F8251C">
        <w:rPr>
          <w:rFonts w:cstheme="minorHAnsi"/>
          <w:sz w:val="22"/>
          <w:szCs w:val="22"/>
          <w:lang w:val="es-ES"/>
        </w:rPr>
        <w:t>El titular de la información personal (cliente/cliente potencial) podrá ejercer, de acuerdo a la ley vigente, los derechos de información, acceso, actualización, inclusión, rectificación, supresión y oposición sobre sus datos personales. Para ello podrá acercarse a cualquier Centro de Atención Bitel, completar el formulario de solicitud y presentarlo.</w:t>
      </w:r>
    </w:p>
    <w:p w14:paraId="1D20DF44" w14:textId="77777777" w:rsidR="007A2126" w:rsidRPr="00F8251C" w:rsidRDefault="007A2126" w:rsidP="00F8251C">
      <w:pPr>
        <w:spacing w:line="276" w:lineRule="auto"/>
        <w:ind w:left="567"/>
        <w:jc w:val="both"/>
        <w:rPr>
          <w:rFonts w:cstheme="minorHAnsi"/>
          <w:sz w:val="22"/>
          <w:szCs w:val="22"/>
          <w:lang w:val="es-ES"/>
        </w:rPr>
      </w:pPr>
    </w:p>
    <w:p w14:paraId="1121F87E" w14:textId="77777777" w:rsidR="007A2126" w:rsidRPr="00F8251C" w:rsidRDefault="007A2126" w:rsidP="00F8251C">
      <w:pPr>
        <w:spacing w:line="276" w:lineRule="auto"/>
        <w:ind w:left="567"/>
        <w:jc w:val="both"/>
        <w:rPr>
          <w:rFonts w:cstheme="minorHAnsi"/>
          <w:sz w:val="22"/>
          <w:szCs w:val="22"/>
          <w:lang w:val="es-ES"/>
        </w:rPr>
      </w:pPr>
      <w:r w:rsidRPr="00F8251C">
        <w:rPr>
          <w:rFonts w:cstheme="minorHAnsi"/>
          <w:sz w:val="22"/>
          <w:szCs w:val="22"/>
          <w:lang w:val="es-ES"/>
        </w:rPr>
        <w:t xml:space="preserve">Del mismo modo, puede enviar una comunicación al correo electrónico </w:t>
      </w:r>
      <w:hyperlink r:id="rId14" w:history="1">
        <w:r w:rsidRPr="00F8251C">
          <w:rPr>
            <w:rStyle w:val="Hyperlink"/>
            <w:rFonts w:cstheme="minorHAnsi"/>
            <w:sz w:val="22"/>
            <w:szCs w:val="22"/>
            <w:lang w:val="es-ES"/>
          </w:rPr>
          <w:t>solicitudespdp@bitel.com.pe</w:t>
        </w:r>
      </w:hyperlink>
      <w:r w:rsidRPr="00F8251C">
        <w:rPr>
          <w:rFonts w:cstheme="minorHAnsi"/>
          <w:sz w:val="22"/>
          <w:szCs w:val="22"/>
          <w:lang w:val="es-ES"/>
        </w:rPr>
        <w:t xml:space="preserve">, adjuntando el formulario que podrá encontrar dándole clic aquí: </w:t>
      </w:r>
      <w:hyperlink r:id="rId15" w:history="1">
        <w:r w:rsidRPr="00F8251C">
          <w:rPr>
            <w:rStyle w:val="Hyperlink"/>
            <w:rFonts w:cstheme="minorHAnsi"/>
            <w:sz w:val="22"/>
            <w:szCs w:val="22"/>
            <w:lang w:val="es-ES"/>
          </w:rPr>
          <w:t>https://bitel.com.pe/sites/default/files/2020-06/SOLICITUD%20DE%20ACCESO%20RECTIFICACI%C3%93N%20CANCELACI%C3%93N%20U%20OPOSICI%C3%93N.pdf</w:t>
        </w:r>
      </w:hyperlink>
      <w:r w:rsidRPr="00F8251C">
        <w:rPr>
          <w:rFonts w:cstheme="minorHAnsi"/>
          <w:sz w:val="22"/>
          <w:szCs w:val="22"/>
          <w:lang w:val="es-ES"/>
        </w:rPr>
        <w:t>. En ambos casos, el cliente deberá adjuntar la siguiente documentación:</w:t>
      </w:r>
    </w:p>
    <w:p w14:paraId="5F46A382" w14:textId="77777777" w:rsidR="007A2126" w:rsidRPr="00F8251C" w:rsidRDefault="007A2126" w:rsidP="00F8251C">
      <w:pPr>
        <w:spacing w:line="276" w:lineRule="auto"/>
        <w:ind w:left="567"/>
        <w:jc w:val="both"/>
        <w:rPr>
          <w:rFonts w:cstheme="minorHAnsi"/>
          <w:sz w:val="22"/>
          <w:szCs w:val="22"/>
          <w:lang w:val="es-ES"/>
        </w:rPr>
      </w:pPr>
    </w:p>
    <w:p w14:paraId="33FB92BC" w14:textId="77777777" w:rsidR="007A2126" w:rsidRPr="00F8251C" w:rsidRDefault="007A2126" w:rsidP="00F8251C">
      <w:pPr>
        <w:pStyle w:val="ListParagraph"/>
        <w:numPr>
          <w:ilvl w:val="0"/>
          <w:numId w:val="24"/>
        </w:numPr>
        <w:spacing w:line="276" w:lineRule="auto"/>
        <w:ind w:left="851" w:hanging="284"/>
        <w:jc w:val="both"/>
        <w:rPr>
          <w:rFonts w:cstheme="minorHAnsi"/>
          <w:lang w:val="es-ES"/>
        </w:rPr>
      </w:pPr>
      <w:r w:rsidRPr="00F8251C">
        <w:rPr>
          <w:rFonts w:cstheme="minorHAnsi"/>
          <w:lang w:val="es-ES"/>
        </w:rPr>
        <w:t>Copia simple y legible del Documento Nacional de Identidad.</w:t>
      </w:r>
    </w:p>
    <w:p w14:paraId="55390E56" w14:textId="77777777" w:rsidR="007A2126" w:rsidRPr="00F8251C" w:rsidRDefault="007A2126" w:rsidP="00F8251C">
      <w:pPr>
        <w:pStyle w:val="ListParagraph"/>
        <w:numPr>
          <w:ilvl w:val="0"/>
          <w:numId w:val="24"/>
        </w:numPr>
        <w:spacing w:line="276" w:lineRule="auto"/>
        <w:ind w:left="851" w:hanging="284"/>
        <w:jc w:val="both"/>
        <w:rPr>
          <w:rFonts w:cstheme="minorHAnsi"/>
          <w:lang w:val="es-ES"/>
        </w:rPr>
      </w:pPr>
      <w:r w:rsidRPr="00F8251C">
        <w:rPr>
          <w:rFonts w:cstheme="minorHAnsi"/>
          <w:lang w:val="es-ES"/>
        </w:rPr>
        <w:t xml:space="preserve">Copia simple y legible de la Vigencia de Poder, en caso de representación. </w:t>
      </w:r>
    </w:p>
    <w:p w14:paraId="08E7E37F" w14:textId="77777777" w:rsidR="007A2126" w:rsidRPr="00F8251C" w:rsidRDefault="007A2126" w:rsidP="00F8251C">
      <w:pPr>
        <w:pStyle w:val="ListParagraph"/>
        <w:numPr>
          <w:ilvl w:val="0"/>
          <w:numId w:val="24"/>
        </w:numPr>
        <w:spacing w:line="276" w:lineRule="auto"/>
        <w:ind w:left="851" w:hanging="284"/>
        <w:jc w:val="both"/>
        <w:rPr>
          <w:rFonts w:cstheme="minorHAnsi"/>
          <w:lang w:val="es-ES"/>
        </w:rPr>
      </w:pPr>
      <w:r w:rsidRPr="00F8251C">
        <w:rPr>
          <w:rFonts w:cstheme="minorHAnsi"/>
          <w:lang w:val="es-ES"/>
        </w:rPr>
        <w:t>Documentos que sustenten la solicitud, de ser el caso.</w:t>
      </w:r>
    </w:p>
    <w:p w14:paraId="430F21FB" w14:textId="77777777" w:rsidR="007A2126" w:rsidRPr="00F8251C" w:rsidRDefault="007A2126" w:rsidP="00F8251C">
      <w:pPr>
        <w:spacing w:line="276" w:lineRule="auto"/>
        <w:ind w:left="567"/>
        <w:jc w:val="both"/>
        <w:rPr>
          <w:rFonts w:cstheme="minorHAnsi"/>
          <w:sz w:val="22"/>
          <w:szCs w:val="22"/>
          <w:lang w:val="es-ES"/>
        </w:rPr>
      </w:pPr>
      <w:r w:rsidRPr="00F8251C">
        <w:rPr>
          <w:rFonts w:cstheme="minorHAnsi"/>
          <w:sz w:val="22"/>
          <w:szCs w:val="22"/>
          <w:lang w:val="es-ES"/>
        </w:rPr>
        <w:t>BITEL se reserva el derecho de modificar y/o actualizar la presente Política de Privacidad como parte de su mejora continua, ya sea para adaptarla a futuros cambios normativos, brindar una mejor calidad de EL SERVICIO o comunicar nuevas alternativas relacionadas a la presente Política.</w:t>
      </w:r>
    </w:p>
    <w:p w14:paraId="36975F6B" w14:textId="77777777" w:rsidR="007A2126" w:rsidRPr="00F8251C" w:rsidRDefault="007A2126" w:rsidP="00F8251C">
      <w:pPr>
        <w:spacing w:line="276" w:lineRule="auto"/>
        <w:ind w:left="567"/>
        <w:jc w:val="both"/>
        <w:rPr>
          <w:rFonts w:cstheme="minorHAnsi"/>
          <w:sz w:val="22"/>
          <w:szCs w:val="22"/>
          <w:lang w:val="es-ES"/>
        </w:rPr>
      </w:pPr>
    </w:p>
    <w:p w14:paraId="68345F6A" w14:textId="77777777" w:rsidR="007A2126" w:rsidRPr="00F8251C" w:rsidRDefault="007A2126" w:rsidP="00F8251C">
      <w:pPr>
        <w:spacing w:line="276" w:lineRule="auto"/>
        <w:ind w:left="567"/>
        <w:jc w:val="both"/>
        <w:rPr>
          <w:rFonts w:cstheme="minorHAnsi"/>
          <w:sz w:val="22"/>
          <w:szCs w:val="22"/>
          <w:lang w:val="es-ES"/>
        </w:rPr>
      </w:pPr>
      <w:r w:rsidRPr="00F8251C">
        <w:rPr>
          <w:rFonts w:cstheme="minorHAnsi"/>
          <w:sz w:val="22"/>
          <w:szCs w:val="22"/>
          <w:lang w:val="es-ES"/>
        </w:rPr>
        <w:t xml:space="preserve">Podrás conocer más sobre nuestra política de protección de datos y privacidad aquí: </w:t>
      </w:r>
      <w:hyperlink r:id="rId16" w:history="1">
        <w:r w:rsidRPr="00F8251C">
          <w:rPr>
            <w:rStyle w:val="Hyperlink"/>
            <w:rFonts w:cstheme="minorHAnsi"/>
            <w:sz w:val="22"/>
            <w:szCs w:val="22"/>
            <w:lang w:val="es-ES"/>
          </w:rPr>
          <w:t>https://bitel.com.pe/proteccion-de-datos</w:t>
        </w:r>
      </w:hyperlink>
      <w:r w:rsidRPr="00F8251C">
        <w:rPr>
          <w:rFonts w:cstheme="minorHAnsi"/>
          <w:sz w:val="22"/>
          <w:szCs w:val="22"/>
          <w:lang w:val="es-ES"/>
        </w:rPr>
        <w:t xml:space="preserve"> </w:t>
      </w:r>
    </w:p>
    <w:p w14:paraId="0BBFF7FF" w14:textId="77777777" w:rsidR="002D7EA6" w:rsidRPr="00F8251C" w:rsidRDefault="002D7EA6" w:rsidP="003B3593">
      <w:pPr>
        <w:pStyle w:val="ListParagraph"/>
        <w:tabs>
          <w:tab w:val="left" w:pos="1575"/>
        </w:tabs>
        <w:spacing w:before="1" w:line="276" w:lineRule="auto"/>
        <w:ind w:left="360"/>
        <w:jc w:val="both"/>
        <w:rPr>
          <w:rFonts w:cstheme="minorHAnsi"/>
          <w:b/>
          <w:u w:val="single"/>
          <w:lang w:val="es-ES"/>
        </w:rPr>
      </w:pPr>
    </w:p>
    <w:p w14:paraId="151A6C21" w14:textId="4EFE7C4D" w:rsidR="002D783F" w:rsidRPr="003B3593" w:rsidRDefault="003A19FE" w:rsidP="003B3593">
      <w:pPr>
        <w:pStyle w:val="ListParagraph"/>
        <w:numPr>
          <w:ilvl w:val="0"/>
          <w:numId w:val="7"/>
        </w:numPr>
        <w:tabs>
          <w:tab w:val="left" w:pos="1575"/>
        </w:tabs>
        <w:spacing w:before="1" w:line="276" w:lineRule="auto"/>
        <w:ind w:left="567" w:hanging="567"/>
        <w:jc w:val="both"/>
        <w:rPr>
          <w:rFonts w:cstheme="minorHAnsi"/>
          <w:b/>
          <w:u w:val="single"/>
          <w:lang w:val="es-PE"/>
        </w:rPr>
      </w:pPr>
      <w:r w:rsidRPr="003B3593">
        <w:rPr>
          <w:rFonts w:cstheme="minorHAnsi"/>
          <w:b/>
          <w:u w:val="single"/>
          <w:lang w:val="es-PE"/>
        </w:rPr>
        <w:t>CESIÓN DE DERECHOS DE DATOS PERSONALES</w:t>
      </w:r>
      <w:bookmarkStart w:id="7" w:name="_GoBack"/>
      <w:bookmarkEnd w:id="7"/>
      <w:del w:id="8" w:author="Microsoft Office User" w:date="2022-06-09T22:28:00Z">
        <w:r w:rsidRPr="003B3593" w:rsidDel="00F63DA4">
          <w:rPr>
            <w:rFonts w:cstheme="minorHAnsi"/>
            <w:b/>
            <w:u w:val="single"/>
            <w:lang w:val="es-PE"/>
          </w:rPr>
          <w:delText>:</w:delText>
        </w:r>
      </w:del>
    </w:p>
    <w:p w14:paraId="5E44A898" w14:textId="77777777" w:rsidR="00E5736D" w:rsidRPr="007A2126" w:rsidRDefault="00E5736D">
      <w:pPr>
        <w:spacing w:line="276" w:lineRule="auto"/>
        <w:ind w:left="567"/>
        <w:jc w:val="both"/>
        <w:rPr>
          <w:rFonts w:cstheme="minorHAnsi"/>
          <w:sz w:val="22"/>
          <w:szCs w:val="22"/>
          <w:lang w:val="es-PE"/>
        </w:rPr>
      </w:pPr>
      <w:r w:rsidRPr="007A2126">
        <w:rPr>
          <w:rFonts w:cstheme="minorHAnsi"/>
          <w:sz w:val="22"/>
          <w:szCs w:val="22"/>
          <w:lang w:val="es-PE"/>
        </w:rPr>
        <w:t xml:space="preserve">El concursante reconoce expresamente que, de ser elegido ganador, otorga el derecho irrevocable a Bitel a ceder a título gratuito: sus nombres y apellidos completos, lugar de residencia, voz e imagen, para que estos aparezcan en las publicaciones, medios publicitarios y, en general, en todo material de divulgación de las actividades del concurso; como entrega, recibo y disfrute del premio, </w:t>
      </w:r>
      <w:r w:rsidRPr="007A2126">
        <w:rPr>
          <w:rFonts w:cstheme="minorHAnsi"/>
          <w:sz w:val="22"/>
          <w:szCs w:val="22"/>
          <w:lang w:val="es-PE"/>
        </w:rPr>
        <w:lastRenderedPageBreak/>
        <w:t>testimoniales, ya sea durante el plazo promocional o una vez vencido el mismo, sin que implique el derecho a recibir contraprestación alguna, ni generar reclamos por derechos de imagen y/o voz, los cuales serán cedidos sólo para efectos de divulgación de los resultados y acreditación del premio del concurso.</w:t>
      </w:r>
    </w:p>
    <w:p w14:paraId="4154BDE5" w14:textId="77777777" w:rsidR="00F67073" w:rsidRPr="007A2126" w:rsidRDefault="00F67073">
      <w:pPr>
        <w:pStyle w:val="ListParagraph"/>
        <w:tabs>
          <w:tab w:val="left" w:pos="1575"/>
        </w:tabs>
        <w:spacing w:before="1" w:line="276" w:lineRule="auto"/>
        <w:ind w:left="360"/>
        <w:jc w:val="both"/>
        <w:rPr>
          <w:rFonts w:cstheme="minorHAnsi"/>
          <w:b/>
          <w:u w:val="single"/>
          <w:lang w:val="es-PE"/>
        </w:rPr>
      </w:pPr>
    </w:p>
    <w:p w14:paraId="37DF137E" w14:textId="69AA8492" w:rsidR="00C1773D" w:rsidRPr="007A2126" w:rsidRDefault="00C1773D">
      <w:pPr>
        <w:pStyle w:val="ListParagraph"/>
        <w:numPr>
          <w:ilvl w:val="0"/>
          <w:numId w:val="7"/>
        </w:numPr>
        <w:tabs>
          <w:tab w:val="left" w:pos="1575"/>
        </w:tabs>
        <w:spacing w:before="1" w:line="276" w:lineRule="auto"/>
        <w:ind w:left="567" w:hanging="567"/>
        <w:jc w:val="both"/>
        <w:rPr>
          <w:rFonts w:cstheme="minorHAnsi"/>
          <w:b/>
          <w:u w:val="single"/>
          <w:lang w:val="es-PE"/>
        </w:rPr>
      </w:pPr>
      <w:r w:rsidRPr="007A2126">
        <w:rPr>
          <w:rFonts w:cstheme="minorHAnsi"/>
          <w:b/>
          <w:u w:val="single"/>
          <w:lang w:val="es-PE"/>
        </w:rPr>
        <w:t>EXENCIÓN DE RESPONSABILIDAD POR CONTENIDO ALOJADO EN “SUBASTAS”</w:t>
      </w:r>
      <w:r w:rsidR="00FD1774" w:rsidRPr="007A2126">
        <w:rPr>
          <w:rFonts w:cstheme="minorHAnsi"/>
          <w:b/>
          <w:u w:val="single"/>
          <w:lang w:val="es-PE"/>
        </w:rPr>
        <w:t xml:space="preserve"> Y POR USO DEL SERVICIO</w:t>
      </w:r>
    </w:p>
    <w:p w14:paraId="6BA7512C" w14:textId="4C7C450B" w:rsidR="00BF717C" w:rsidRPr="007A2126" w:rsidRDefault="00BF717C">
      <w:pPr>
        <w:spacing w:line="276" w:lineRule="auto"/>
        <w:ind w:left="567"/>
        <w:jc w:val="both"/>
        <w:rPr>
          <w:rFonts w:cstheme="minorHAnsi"/>
          <w:sz w:val="22"/>
          <w:szCs w:val="22"/>
          <w:lang w:val="es-PE"/>
        </w:rPr>
      </w:pPr>
      <w:r w:rsidRPr="007A2126">
        <w:rPr>
          <w:rFonts w:cstheme="minorHAnsi"/>
          <w:sz w:val="22"/>
          <w:szCs w:val="22"/>
          <w:lang w:val="es-PE"/>
        </w:rPr>
        <w:t>Los contenidos alojados en Subastas</w:t>
      </w:r>
      <w:r w:rsidR="00FD43F2" w:rsidRPr="007A2126">
        <w:rPr>
          <w:rFonts w:cstheme="minorHAnsi"/>
          <w:sz w:val="22"/>
          <w:szCs w:val="22"/>
          <w:lang w:val="es-PE"/>
        </w:rPr>
        <w:t xml:space="preserve"> por fotos, información o cualquier otro contenido al cual los usuarios pueden acceder, no son controlados por BITEL. Por lo que, en ningún caso BITEL se hace responsable de ellos.</w:t>
      </w:r>
    </w:p>
    <w:p w14:paraId="2B181053" w14:textId="77777777" w:rsidR="00925375" w:rsidRPr="007A2126" w:rsidRDefault="00925375">
      <w:pPr>
        <w:spacing w:line="276" w:lineRule="auto"/>
        <w:ind w:left="567"/>
        <w:jc w:val="both"/>
        <w:rPr>
          <w:rFonts w:cstheme="minorHAnsi"/>
          <w:sz w:val="22"/>
          <w:szCs w:val="22"/>
          <w:lang w:val="es-PE"/>
        </w:rPr>
      </w:pPr>
    </w:p>
    <w:p w14:paraId="34DBE1DA" w14:textId="77777777" w:rsidR="00AC6997" w:rsidRPr="007A2126" w:rsidRDefault="00AC6997">
      <w:pPr>
        <w:spacing w:line="276" w:lineRule="auto"/>
        <w:ind w:left="567"/>
        <w:jc w:val="both"/>
        <w:rPr>
          <w:rFonts w:cstheme="minorHAnsi"/>
          <w:sz w:val="22"/>
          <w:szCs w:val="22"/>
          <w:lang w:val="es-PE"/>
        </w:rPr>
      </w:pPr>
      <w:r w:rsidRPr="007A2126">
        <w:rPr>
          <w:rFonts w:cstheme="minorHAnsi"/>
          <w:sz w:val="22"/>
          <w:szCs w:val="22"/>
          <w:lang w:val="es-PE"/>
        </w:rPr>
        <w:t xml:space="preserve">BITEL se excluye de cualquier responsabilidad por los daños y perjuicios de toda naturaleza que puedan derivarse del acceso al servicio a través de SUBASTAS, que sean contrarios a la ley, moral, la buena fe y al orden público, infrinjan derechos de propiedad intelectual, industrial o contengan cualquier vicio, defecto, virus informático o similar. </w:t>
      </w:r>
    </w:p>
    <w:p w14:paraId="55371BA4" w14:textId="77777777" w:rsidR="00925375" w:rsidRPr="007A2126" w:rsidRDefault="00925375">
      <w:pPr>
        <w:spacing w:line="276" w:lineRule="auto"/>
        <w:ind w:left="567"/>
        <w:jc w:val="both"/>
        <w:rPr>
          <w:rFonts w:cstheme="minorHAnsi"/>
          <w:sz w:val="22"/>
          <w:szCs w:val="22"/>
          <w:lang w:val="es-PE"/>
        </w:rPr>
      </w:pPr>
    </w:p>
    <w:p w14:paraId="7274318C" w14:textId="77777777" w:rsidR="00AC6997" w:rsidRPr="007A2126" w:rsidRDefault="00AC6997">
      <w:pPr>
        <w:spacing w:line="276" w:lineRule="auto"/>
        <w:ind w:left="567"/>
        <w:jc w:val="both"/>
        <w:rPr>
          <w:rFonts w:cstheme="minorHAnsi"/>
          <w:sz w:val="22"/>
          <w:szCs w:val="22"/>
          <w:lang w:val="es-PE"/>
        </w:rPr>
      </w:pPr>
      <w:r w:rsidRPr="007A2126">
        <w:rPr>
          <w:rFonts w:cstheme="minorHAnsi"/>
          <w:sz w:val="22"/>
          <w:szCs w:val="22"/>
          <w:lang w:val="es-PE"/>
        </w:rPr>
        <w:t>BITEL no resulta responsable por el mal uso que realice el usuario de EL SERVICIO, siendo esto de responsabilidad exclusiva de quien acceda al contenido y lo utilice.</w:t>
      </w:r>
    </w:p>
    <w:p w14:paraId="3E2C341A" w14:textId="77777777" w:rsidR="00925375" w:rsidRPr="007A2126" w:rsidRDefault="00925375">
      <w:pPr>
        <w:spacing w:line="276" w:lineRule="auto"/>
        <w:ind w:left="567"/>
        <w:jc w:val="both"/>
        <w:rPr>
          <w:rFonts w:cstheme="minorHAnsi"/>
          <w:sz w:val="22"/>
          <w:szCs w:val="22"/>
          <w:lang w:val="es-PE"/>
        </w:rPr>
      </w:pPr>
    </w:p>
    <w:p w14:paraId="6E9DC164" w14:textId="77777777" w:rsidR="00AC6997" w:rsidRPr="007A2126" w:rsidRDefault="00AC6997">
      <w:pPr>
        <w:spacing w:line="276" w:lineRule="auto"/>
        <w:ind w:left="567"/>
        <w:jc w:val="both"/>
        <w:rPr>
          <w:rFonts w:cstheme="minorHAnsi"/>
          <w:sz w:val="22"/>
          <w:szCs w:val="22"/>
          <w:lang w:val="es-PE"/>
        </w:rPr>
      </w:pPr>
      <w:r w:rsidRPr="007A2126">
        <w:rPr>
          <w:rFonts w:cstheme="minorHAnsi"/>
          <w:sz w:val="22"/>
          <w:szCs w:val="22"/>
          <w:lang w:val="es-PE"/>
        </w:rPr>
        <w:t>BITEL no se hace responsable por el uso indebido de las claves de acceso de los usuarios para EL SERVICIO y, de las consecuencias derivadas de cualquier naturaleza del mal uso por los usuarios, su pérdida u olvido y su uso indebido por tercero no autorizado.</w:t>
      </w:r>
    </w:p>
    <w:p w14:paraId="40BD7C92" w14:textId="77777777" w:rsidR="00A104EA" w:rsidRPr="007A2126" w:rsidRDefault="00A104EA">
      <w:pPr>
        <w:spacing w:line="276" w:lineRule="auto"/>
        <w:ind w:left="360"/>
        <w:jc w:val="both"/>
        <w:rPr>
          <w:rFonts w:cstheme="minorHAnsi"/>
          <w:sz w:val="22"/>
          <w:szCs w:val="22"/>
          <w:lang w:val="es-PE"/>
        </w:rPr>
      </w:pPr>
    </w:p>
    <w:p w14:paraId="4B8FD2DD" w14:textId="54EB8006" w:rsidR="001C54D6" w:rsidRPr="007A2126" w:rsidRDefault="001C54D6">
      <w:pPr>
        <w:pStyle w:val="ListParagraph"/>
        <w:numPr>
          <w:ilvl w:val="0"/>
          <w:numId w:val="7"/>
        </w:numPr>
        <w:tabs>
          <w:tab w:val="left" w:pos="1575"/>
        </w:tabs>
        <w:spacing w:before="1" w:line="276" w:lineRule="auto"/>
        <w:ind w:left="567" w:hanging="567"/>
        <w:jc w:val="both"/>
        <w:rPr>
          <w:rFonts w:cstheme="minorHAnsi"/>
          <w:b/>
          <w:u w:val="single"/>
          <w:lang w:val="es-PE"/>
        </w:rPr>
      </w:pPr>
      <w:r w:rsidRPr="007A2126">
        <w:rPr>
          <w:rFonts w:cstheme="minorHAnsi"/>
          <w:b/>
          <w:u w:val="single"/>
          <w:lang w:val="es-PE"/>
        </w:rPr>
        <w:t>JURISDICCIÓN Y COMPETENCIA</w:t>
      </w:r>
    </w:p>
    <w:p w14:paraId="32B2F215" w14:textId="4C49C561" w:rsidR="00AB0877" w:rsidRPr="007A2126" w:rsidRDefault="00AC6997">
      <w:pPr>
        <w:spacing w:line="276" w:lineRule="auto"/>
        <w:ind w:left="567"/>
        <w:jc w:val="both"/>
        <w:rPr>
          <w:rFonts w:cstheme="minorHAnsi"/>
          <w:sz w:val="22"/>
          <w:szCs w:val="22"/>
          <w:lang w:val="es-PE"/>
        </w:rPr>
      </w:pPr>
      <w:r w:rsidRPr="007A2126">
        <w:rPr>
          <w:rFonts w:cstheme="minorHAnsi"/>
          <w:sz w:val="22"/>
          <w:szCs w:val="22"/>
          <w:lang w:val="es-PE"/>
        </w:rPr>
        <w:t xml:space="preserve">Toda relación que se genere entre el suscriptor y SUBASTAS, será regida y concertada en total sujeción a las leyes peruanas y será vista por los jueces peruanos. Renunciando el suscriptor a cualquier otra ley a cuya aplicación pudiere tener derecho. Las partes renuncian expresamente a cualquier otra jurisdicción que pudiera corresponder, quedando SUBASTAS excluido del proceso arbitral. </w:t>
      </w:r>
    </w:p>
    <w:p w14:paraId="627B9409" w14:textId="414C1CAF" w:rsidR="00AB0877" w:rsidRPr="00F8251C" w:rsidRDefault="00AB0877">
      <w:pPr>
        <w:spacing w:line="276" w:lineRule="auto"/>
        <w:jc w:val="both"/>
        <w:rPr>
          <w:rFonts w:cstheme="minorHAnsi"/>
          <w:sz w:val="22"/>
          <w:szCs w:val="22"/>
          <w:lang w:val="es-ES"/>
        </w:rPr>
      </w:pPr>
    </w:p>
    <w:sectPr w:rsidR="00AB0877" w:rsidRPr="00F8251C" w:rsidSect="003F46A8">
      <w:pgSz w:w="11906" w:h="16838"/>
      <w:pgMar w:top="1134" w:right="850"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E7B84" w14:textId="77777777" w:rsidR="000869CA" w:rsidRDefault="000869CA" w:rsidP="00A12361">
      <w:r>
        <w:separator/>
      </w:r>
    </w:p>
  </w:endnote>
  <w:endnote w:type="continuationSeparator" w:id="0">
    <w:p w14:paraId="42FE54B8" w14:textId="77777777" w:rsidR="000869CA" w:rsidRDefault="000869CA" w:rsidP="00A1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403BF" w14:textId="77777777" w:rsidR="000869CA" w:rsidRDefault="000869CA" w:rsidP="00A12361">
      <w:r>
        <w:separator/>
      </w:r>
    </w:p>
  </w:footnote>
  <w:footnote w:type="continuationSeparator" w:id="0">
    <w:p w14:paraId="6F2C3C62" w14:textId="77777777" w:rsidR="000869CA" w:rsidRDefault="000869CA" w:rsidP="00A12361">
      <w:r>
        <w:continuationSeparator/>
      </w:r>
    </w:p>
  </w:footnote>
  <w:footnote w:id="1">
    <w:p w14:paraId="00010F8C" w14:textId="5966C8D7" w:rsidR="00A12361" w:rsidRPr="0073219C" w:rsidRDefault="00A12361" w:rsidP="0073219C">
      <w:pPr>
        <w:pStyle w:val="FootnoteText"/>
        <w:jc w:val="both"/>
        <w:rPr>
          <w:lang w:val="es-PE"/>
        </w:rPr>
      </w:pPr>
      <w:r>
        <w:rPr>
          <w:rStyle w:val="FootnoteReference"/>
        </w:rPr>
        <w:footnoteRef/>
      </w:r>
      <w:r w:rsidRPr="0073219C">
        <w:rPr>
          <w:lang w:val="es-PE"/>
        </w:rPr>
        <w:t xml:space="preserve"> </w:t>
      </w:r>
      <w:r>
        <w:rPr>
          <w:rStyle w:val="hgkelc"/>
          <w:lang w:val="es-ES"/>
        </w:rPr>
        <w:t xml:space="preserve">Cantidad </w:t>
      </w:r>
      <w:r w:rsidRPr="00440AAE">
        <w:rPr>
          <w:rStyle w:val="hgkelc"/>
          <w:lang w:val="es-ES"/>
        </w:rPr>
        <w:t>de dinero que un individuo está dispuesto a ofrecer por la adquisición de un bien o servicio en particular</w:t>
      </w:r>
      <w:r>
        <w:rPr>
          <w:rStyle w:val="hgkelc"/>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323A"/>
    <w:multiLevelType w:val="multilevel"/>
    <w:tmpl w:val="15A24B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20467E"/>
    <w:multiLevelType w:val="hybridMultilevel"/>
    <w:tmpl w:val="05526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5A93"/>
    <w:multiLevelType w:val="multilevel"/>
    <w:tmpl w:val="15A24B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CA569D"/>
    <w:multiLevelType w:val="hybridMultilevel"/>
    <w:tmpl w:val="3572E8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0D593D03"/>
    <w:multiLevelType w:val="hybridMultilevel"/>
    <w:tmpl w:val="C18E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8A5"/>
    <w:multiLevelType w:val="multilevel"/>
    <w:tmpl w:val="4496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B7EDB"/>
    <w:multiLevelType w:val="hybridMultilevel"/>
    <w:tmpl w:val="E20E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B1D6A"/>
    <w:multiLevelType w:val="multilevel"/>
    <w:tmpl w:val="5BD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60836"/>
    <w:multiLevelType w:val="hybridMultilevel"/>
    <w:tmpl w:val="3BB6224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38BD5F6E"/>
    <w:multiLevelType w:val="hybridMultilevel"/>
    <w:tmpl w:val="1ACA40BE"/>
    <w:lvl w:ilvl="0" w:tplc="DEC4B68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3E923145"/>
    <w:multiLevelType w:val="hybridMultilevel"/>
    <w:tmpl w:val="E432DE6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1B91BBA"/>
    <w:multiLevelType w:val="hybridMultilevel"/>
    <w:tmpl w:val="BFE0836C"/>
    <w:lvl w:ilvl="0" w:tplc="92CC2A3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42061AAA"/>
    <w:multiLevelType w:val="hybridMultilevel"/>
    <w:tmpl w:val="62F6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0C2363"/>
    <w:multiLevelType w:val="multilevel"/>
    <w:tmpl w:val="BF14F9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1E874CF"/>
    <w:multiLevelType w:val="hybridMultilevel"/>
    <w:tmpl w:val="B1B0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F6894"/>
    <w:multiLevelType w:val="hybridMultilevel"/>
    <w:tmpl w:val="DE806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C5D3D"/>
    <w:multiLevelType w:val="hybridMultilevel"/>
    <w:tmpl w:val="7660E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2F7BAB"/>
    <w:multiLevelType w:val="hybridMultilevel"/>
    <w:tmpl w:val="AB1CCB6C"/>
    <w:lvl w:ilvl="0" w:tplc="29CCEA7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15:restartNumberingAfterBreak="0">
    <w:nsid w:val="6AEA6482"/>
    <w:multiLevelType w:val="multilevel"/>
    <w:tmpl w:val="1F16DF5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0A36AF"/>
    <w:multiLevelType w:val="hybridMultilevel"/>
    <w:tmpl w:val="380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F3532"/>
    <w:multiLevelType w:val="multilevel"/>
    <w:tmpl w:val="15A24B10"/>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1FC1032"/>
    <w:multiLevelType w:val="multilevel"/>
    <w:tmpl w:val="E86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96C18"/>
    <w:multiLevelType w:val="hybridMultilevel"/>
    <w:tmpl w:val="2A20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C0D53"/>
    <w:multiLevelType w:val="hybridMultilevel"/>
    <w:tmpl w:val="1D0005C8"/>
    <w:lvl w:ilvl="0" w:tplc="ECC2834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7"/>
  </w:num>
  <w:num w:numId="4">
    <w:abstractNumId w:val="18"/>
  </w:num>
  <w:num w:numId="5">
    <w:abstractNumId w:val="15"/>
  </w:num>
  <w:num w:numId="6">
    <w:abstractNumId w:val="22"/>
  </w:num>
  <w:num w:numId="7">
    <w:abstractNumId w:val="13"/>
  </w:num>
  <w:num w:numId="8">
    <w:abstractNumId w:val="12"/>
  </w:num>
  <w:num w:numId="9">
    <w:abstractNumId w:val="14"/>
  </w:num>
  <w:num w:numId="10">
    <w:abstractNumId w:val="4"/>
  </w:num>
  <w:num w:numId="11">
    <w:abstractNumId w:val="1"/>
  </w:num>
  <w:num w:numId="12">
    <w:abstractNumId w:val="0"/>
  </w:num>
  <w:num w:numId="13">
    <w:abstractNumId w:val="2"/>
  </w:num>
  <w:num w:numId="14">
    <w:abstractNumId w:val="20"/>
  </w:num>
  <w:num w:numId="15">
    <w:abstractNumId w:val="9"/>
  </w:num>
  <w:num w:numId="16">
    <w:abstractNumId w:val="8"/>
  </w:num>
  <w:num w:numId="17">
    <w:abstractNumId w:val="17"/>
  </w:num>
  <w:num w:numId="18">
    <w:abstractNumId w:val="11"/>
  </w:num>
  <w:num w:numId="19">
    <w:abstractNumId w:val="16"/>
  </w:num>
  <w:num w:numId="20">
    <w:abstractNumId w:val="10"/>
  </w:num>
  <w:num w:numId="21">
    <w:abstractNumId w:val="3"/>
  </w:num>
  <w:num w:numId="22">
    <w:abstractNumId w:val="23"/>
  </w:num>
  <w:num w:numId="23">
    <w:abstractNumId w:val="6"/>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D52"/>
    <w:rsid w:val="000021AA"/>
    <w:rsid w:val="00014DDA"/>
    <w:rsid w:val="00015195"/>
    <w:rsid w:val="00017CCE"/>
    <w:rsid w:val="00020FF5"/>
    <w:rsid w:val="0002665C"/>
    <w:rsid w:val="000346C2"/>
    <w:rsid w:val="000361DC"/>
    <w:rsid w:val="000468ED"/>
    <w:rsid w:val="00046ECB"/>
    <w:rsid w:val="0005083F"/>
    <w:rsid w:val="00052B76"/>
    <w:rsid w:val="0006069B"/>
    <w:rsid w:val="00060EC0"/>
    <w:rsid w:val="00064395"/>
    <w:rsid w:val="000869CA"/>
    <w:rsid w:val="0009076B"/>
    <w:rsid w:val="00091718"/>
    <w:rsid w:val="000927CD"/>
    <w:rsid w:val="000A1555"/>
    <w:rsid w:val="000A383A"/>
    <w:rsid w:val="000B2369"/>
    <w:rsid w:val="000C0135"/>
    <w:rsid w:val="000D7DA4"/>
    <w:rsid w:val="000E06E7"/>
    <w:rsid w:val="000E28B9"/>
    <w:rsid w:val="000F6209"/>
    <w:rsid w:val="0010665D"/>
    <w:rsid w:val="00114015"/>
    <w:rsid w:val="00116F96"/>
    <w:rsid w:val="00120F4D"/>
    <w:rsid w:val="00137054"/>
    <w:rsid w:val="00144996"/>
    <w:rsid w:val="00164DCD"/>
    <w:rsid w:val="00175D41"/>
    <w:rsid w:val="00185C7C"/>
    <w:rsid w:val="001907E7"/>
    <w:rsid w:val="0019352C"/>
    <w:rsid w:val="001A4E72"/>
    <w:rsid w:val="001B5010"/>
    <w:rsid w:val="001C1CF5"/>
    <w:rsid w:val="001C54D6"/>
    <w:rsid w:val="001E65CC"/>
    <w:rsid w:val="001E673A"/>
    <w:rsid w:val="001E7ABC"/>
    <w:rsid w:val="001F3C21"/>
    <w:rsid w:val="001F5802"/>
    <w:rsid w:val="001F58E1"/>
    <w:rsid w:val="00211EBD"/>
    <w:rsid w:val="00212562"/>
    <w:rsid w:val="002126AF"/>
    <w:rsid w:val="0021771E"/>
    <w:rsid w:val="00223D0D"/>
    <w:rsid w:val="00231154"/>
    <w:rsid w:val="0023683D"/>
    <w:rsid w:val="00236B96"/>
    <w:rsid w:val="00242372"/>
    <w:rsid w:val="00257B41"/>
    <w:rsid w:val="0026458D"/>
    <w:rsid w:val="00265460"/>
    <w:rsid w:val="00266BBA"/>
    <w:rsid w:val="00277E59"/>
    <w:rsid w:val="002816A6"/>
    <w:rsid w:val="00282EBE"/>
    <w:rsid w:val="0029361D"/>
    <w:rsid w:val="00295F40"/>
    <w:rsid w:val="002A2353"/>
    <w:rsid w:val="002B0CEA"/>
    <w:rsid w:val="002B1249"/>
    <w:rsid w:val="002C1D92"/>
    <w:rsid w:val="002D515A"/>
    <w:rsid w:val="002D783F"/>
    <w:rsid w:val="002D7D5E"/>
    <w:rsid w:val="002D7EA6"/>
    <w:rsid w:val="002D7F5C"/>
    <w:rsid w:val="002F45F4"/>
    <w:rsid w:val="00301A62"/>
    <w:rsid w:val="00320E6B"/>
    <w:rsid w:val="00321153"/>
    <w:rsid w:val="0032424C"/>
    <w:rsid w:val="00330C67"/>
    <w:rsid w:val="00337FD8"/>
    <w:rsid w:val="00343F53"/>
    <w:rsid w:val="003601B8"/>
    <w:rsid w:val="003655A7"/>
    <w:rsid w:val="003743C1"/>
    <w:rsid w:val="00383FC5"/>
    <w:rsid w:val="003855C8"/>
    <w:rsid w:val="003A19FE"/>
    <w:rsid w:val="003B3593"/>
    <w:rsid w:val="003C3E96"/>
    <w:rsid w:val="003D648F"/>
    <w:rsid w:val="003F1907"/>
    <w:rsid w:val="003F46A8"/>
    <w:rsid w:val="003F7731"/>
    <w:rsid w:val="0041408D"/>
    <w:rsid w:val="00414DD2"/>
    <w:rsid w:val="00415952"/>
    <w:rsid w:val="00434200"/>
    <w:rsid w:val="004408AB"/>
    <w:rsid w:val="00440AAE"/>
    <w:rsid w:val="00447701"/>
    <w:rsid w:val="0045526F"/>
    <w:rsid w:val="00464FE4"/>
    <w:rsid w:val="0046696D"/>
    <w:rsid w:val="00474BDB"/>
    <w:rsid w:val="00475ADD"/>
    <w:rsid w:val="00485FA5"/>
    <w:rsid w:val="004879DD"/>
    <w:rsid w:val="00493B0D"/>
    <w:rsid w:val="004A31F2"/>
    <w:rsid w:val="004A55EB"/>
    <w:rsid w:val="004B65CC"/>
    <w:rsid w:val="004C259F"/>
    <w:rsid w:val="004C523C"/>
    <w:rsid w:val="004C6226"/>
    <w:rsid w:val="004C72D7"/>
    <w:rsid w:val="004D6B23"/>
    <w:rsid w:val="004F5098"/>
    <w:rsid w:val="00524069"/>
    <w:rsid w:val="00535314"/>
    <w:rsid w:val="00545B11"/>
    <w:rsid w:val="00546091"/>
    <w:rsid w:val="005621A5"/>
    <w:rsid w:val="005802C7"/>
    <w:rsid w:val="005921FA"/>
    <w:rsid w:val="005928F2"/>
    <w:rsid w:val="005A0464"/>
    <w:rsid w:val="005A1CD5"/>
    <w:rsid w:val="005A65B1"/>
    <w:rsid w:val="005C0CD4"/>
    <w:rsid w:val="005C5541"/>
    <w:rsid w:val="005C70D2"/>
    <w:rsid w:val="005D423A"/>
    <w:rsid w:val="005F0018"/>
    <w:rsid w:val="005F1400"/>
    <w:rsid w:val="005F5405"/>
    <w:rsid w:val="005F6B05"/>
    <w:rsid w:val="00600B4C"/>
    <w:rsid w:val="00604C27"/>
    <w:rsid w:val="00605B39"/>
    <w:rsid w:val="00612096"/>
    <w:rsid w:val="00614370"/>
    <w:rsid w:val="00614A75"/>
    <w:rsid w:val="006214DE"/>
    <w:rsid w:val="00631D52"/>
    <w:rsid w:val="0063397C"/>
    <w:rsid w:val="006368F0"/>
    <w:rsid w:val="006572C5"/>
    <w:rsid w:val="00657EEE"/>
    <w:rsid w:val="00672748"/>
    <w:rsid w:val="00674340"/>
    <w:rsid w:val="00684CFC"/>
    <w:rsid w:val="00685A6D"/>
    <w:rsid w:val="00685D50"/>
    <w:rsid w:val="006933CD"/>
    <w:rsid w:val="0069559F"/>
    <w:rsid w:val="006B13E9"/>
    <w:rsid w:val="006D0B02"/>
    <w:rsid w:val="006D33A4"/>
    <w:rsid w:val="006E52D7"/>
    <w:rsid w:val="006F6AE1"/>
    <w:rsid w:val="006F730E"/>
    <w:rsid w:val="0070127C"/>
    <w:rsid w:val="00702515"/>
    <w:rsid w:val="00720FF5"/>
    <w:rsid w:val="0073219C"/>
    <w:rsid w:val="00737AED"/>
    <w:rsid w:val="0074331F"/>
    <w:rsid w:val="00772DC9"/>
    <w:rsid w:val="007A2126"/>
    <w:rsid w:val="007B133B"/>
    <w:rsid w:val="007C21F8"/>
    <w:rsid w:val="007D3379"/>
    <w:rsid w:val="007E6F14"/>
    <w:rsid w:val="007F4AA8"/>
    <w:rsid w:val="0080572D"/>
    <w:rsid w:val="00816C12"/>
    <w:rsid w:val="00833144"/>
    <w:rsid w:val="00841F80"/>
    <w:rsid w:val="00844E7A"/>
    <w:rsid w:val="0084642C"/>
    <w:rsid w:val="00846AA0"/>
    <w:rsid w:val="00854758"/>
    <w:rsid w:val="00856E42"/>
    <w:rsid w:val="008813FD"/>
    <w:rsid w:val="00885E49"/>
    <w:rsid w:val="00890A65"/>
    <w:rsid w:val="008927CA"/>
    <w:rsid w:val="008A5A0B"/>
    <w:rsid w:val="008B07F8"/>
    <w:rsid w:val="008B7599"/>
    <w:rsid w:val="008C3CB2"/>
    <w:rsid w:val="008D4B23"/>
    <w:rsid w:val="008D7A6D"/>
    <w:rsid w:val="008F71C5"/>
    <w:rsid w:val="0090659C"/>
    <w:rsid w:val="00907BFF"/>
    <w:rsid w:val="00910BC0"/>
    <w:rsid w:val="00913EAE"/>
    <w:rsid w:val="00925375"/>
    <w:rsid w:val="009326E8"/>
    <w:rsid w:val="009410F4"/>
    <w:rsid w:val="00947690"/>
    <w:rsid w:val="009652A4"/>
    <w:rsid w:val="00967CA8"/>
    <w:rsid w:val="00982C4D"/>
    <w:rsid w:val="009A72E0"/>
    <w:rsid w:val="009B4B8E"/>
    <w:rsid w:val="009D4F80"/>
    <w:rsid w:val="009D564F"/>
    <w:rsid w:val="009E65E6"/>
    <w:rsid w:val="009E6A5C"/>
    <w:rsid w:val="009F434E"/>
    <w:rsid w:val="009F62F8"/>
    <w:rsid w:val="00A00C8A"/>
    <w:rsid w:val="00A01B4A"/>
    <w:rsid w:val="00A03B9B"/>
    <w:rsid w:val="00A104EA"/>
    <w:rsid w:val="00A108AB"/>
    <w:rsid w:val="00A12361"/>
    <w:rsid w:val="00A1712E"/>
    <w:rsid w:val="00A35259"/>
    <w:rsid w:val="00A36A24"/>
    <w:rsid w:val="00A37A4B"/>
    <w:rsid w:val="00A51D74"/>
    <w:rsid w:val="00A52DDC"/>
    <w:rsid w:val="00A631FF"/>
    <w:rsid w:val="00A63FB4"/>
    <w:rsid w:val="00A641FD"/>
    <w:rsid w:val="00A83211"/>
    <w:rsid w:val="00A86A80"/>
    <w:rsid w:val="00AA0233"/>
    <w:rsid w:val="00AA3712"/>
    <w:rsid w:val="00AB0877"/>
    <w:rsid w:val="00AC6997"/>
    <w:rsid w:val="00AD3188"/>
    <w:rsid w:val="00AD3A76"/>
    <w:rsid w:val="00AD429C"/>
    <w:rsid w:val="00AD5FC7"/>
    <w:rsid w:val="00AF6CA8"/>
    <w:rsid w:val="00B07E8F"/>
    <w:rsid w:val="00B161E1"/>
    <w:rsid w:val="00B2427C"/>
    <w:rsid w:val="00B25115"/>
    <w:rsid w:val="00B337EF"/>
    <w:rsid w:val="00B33BEF"/>
    <w:rsid w:val="00B354F0"/>
    <w:rsid w:val="00B55F41"/>
    <w:rsid w:val="00B65159"/>
    <w:rsid w:val="00B86484"/>
    <w:rsid w:val="00BA7E47"/>
    <w:rsid w:val="00BB7F8D"/>
    <w:rsid w:val="00BC48E2"/>
    <w:rsid w:val="00BD5CCD"/>
    <w:rsid w:val="00BE5F14"/>
    <w:rsid w:val="00BF4532"/>
    <w:rsid w:val="00BF5BFA"/>
    <w:rsid w:val="00BF717C"/>
    <w:rsid w:val="00C027CF"/>
    <w:rsid w:val="00C10451"/>
    <w:rsid w:val="00C15F7C"/>
    <w:rsid w:val="00C1773D"/>
    <w:rsid w:val="00C205A9"/>
    <w:rsid w:val="00C25D66"/>
    <w:rsid w:val="00C2716B"/>
    <w:rsid w:val="00C328C0"/>
    <w:rsid w:val="00C3473C"/>
    <w:rsid w:val="00C40B5C"/>
    <w:rsid w:val="00C410C0"/>
    <w:rsid w:val="00C434C5"/>
    <w:rsid w:val="00C56D78"/>
    <w:rsid w:val="00C816C6"/>
    <w:rsid w:val="00C83E45"/>
    <w:rsid w:val="00C8501A"/>
    <w:rsid w:val="00C9111A"/>
    <w:rsid w:val="00C93FBE"/>
    <w:rsid w:val="00CA04AB"/>
    <w:rsid w:val="00CA59C8"/>
    <w:rsid w:val="00CB1EC8"/>
    <w:rsid w:val="00CB678F"/>
    <w:rsid w:val="00CB7451"/>
    <w:rsid w:val="00CC36C9"/>
    <w:rsid w:val="00CD2E2C"/>
    <w:rsid w:val="00CD5597"/>
    <w:rsid w:val="00D0090D"/>
    <w:rsid w:val="00D04DA9"/>
    <w:rsid w:val="00D067B4"/>
    <w:rsid w:val="00D154EE"/>
    <w:rsid w:val="00D341C7"/>
    <w:rsid w:val="00D34E23"/>
    <w:rsid w:val="00D56DDE"/>
    <w:rsid w:val="00D57169"/>
    <w:rsid w:val="00D5726F"/>
    <w:rsid w:val="00D61C3F"/>
    <w:rsid w:val="00D66EA4"/>
    <w:rsid w:val="00D75622"/>
    <w:rsid w:val="00D774D6"/>
    <w:rsid w:val="00D82559"/>
    <w:rsid w:val="00D87AB4"/>
    <w:rsid w:val="00D9121D"/>
    <w:rsid w:val="00D91808"/>
    <w:rsid w:val="00DA0FBF"/>
    <w:rsid w:val="00DA2C80"/>
    <w:rsid w:val="00DB5350"/>
    <w:rsid w:val="00DB737F"/>
    <w:rsid w:val="00DD06F8"/>
    <w:rsid w:val="00DD26F6"/>
    <w:rsid w:val="00DE0B9F"/>
    <w:rsid w:val="00DE1BB9"/>
    <w:rsid w:val="00DF2951"/>
    <w:rsid w:val="00DF611B"/>
    <w:rsid w:val="00E06C14"/>
    <w:rsid w:val="00E131AC"/>
    <w:rsid w:val="00E14572"/>
    <w:rsid w:val="00E166B3"/>
    <w:rsid w:val="00E5736D"/>
    <w:rsid w:val="00E955D9"/>
    <w:rsid w:val="00EA1C93"/>
    <w:rsid w:val="00EA4D35"/>
    <w:rsid w:val="00EA63EC"/>
    <w:rsid w:val="00EA6792"/>
    <w:rsid w:val="00EB05E4"/>
    <w:rsid w:val="00EB6A52"/>
    <w:rsid w:val="00EC41D7"/>
    <w:rsid w:val="00EC4FE2"/>
    <w:rsid w:val="00ED2F0C"/>
    <w:rsid w:val="00EE0D5A"/>
    <w:rsid w:val="00EE2D3C"/>
    <w:rsid w:val="00EE714F"/>
    <w:rsid w:val="00EF05AF"/>
    <w:rsid w:val="00EF2D68"/>
    <w:rsid w:val="00F04CCA"/>
    <w:rsid w:val="00F144B9"/>
    <w:rsid w:val="00F15481"/>
    <w:rsid w:val="00F41FBE"/>
    <w:rsid w:val="00F4261E"/>
    <w:rsid w:val="00F44440"/>
    <w:rsid w:val="00F47077"/>
    <w:rsid w:val="00F60B05"/>
    <w:rsid w:val="00F63DA4"/>
    <w:rsid w:val="00F67073"/>
    <w:rsid w:val="00F70EBA"/>
    <w:rsid w:val="00F75C7C"/>
    <w:rsid w:val="00F77FE6"/>
    <w:rsid w:val="00F810C3"/>
    <w:rsid w:val="00F8218D"/>
    <w:rsid w:val="00F8251C"/>
    <w:rsid w:val="00F86A45"/>
    <w:rsid w:val="00FA041A"/>
    <w:rsid w:val="00FA1026"/>
    <w:rsid w:val="00FA1FD6"/>
    <w:rsid w:val="00FB68CF"/>
    <w:rsid w:val="00FB6FF0"/>
    <w:rsid w:val="00FD1774"/>
    <w:rsid w:val="00FD43F2"/>
    <w:rsid w:val="00FD52AE"/>
    <w:rsid w:val="00FE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F1BB"/>
  <w14:defaultImageDpi w14:val="32767"/>
  <w15:chartTrackingRefBased/>
  <w15:docId w15:val="{30062002-67DC-1E4E-B404-4CA11579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1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0B4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4F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3F53"/>
    <w:rPr>
      <w:color w:val="0563C1" w:themeColor="hyperlink"/>
      <w:u w:val="single"/>
    </w:rPr>
  </w:style>
  <w:style w:type="character" w:customStyle="1" w:styleId="Mencinsinresolver1">
    <w:name w:val="Mención sin resolver1"/>
    <w:basedOn w:val="DefaultParagraphFont"/>
    <w:uiPriority w:val="99"/>
    <w:rsid w:val="00343F53"/>
    <w:rPr>
      <w:color w:val="605E5C"/>
      <w:shd w:val="clear" w:color="auto" w:fill="E1DFDD"/>
    </w:rPr>
  </w:style>
  <w:style w:type="paragraph" w:styleId="HTMLPreformatted">
    <w:name w:val="HTML Preformatted"/>
    <w:basedOn w:val="Normal"/>
    <w:link w:val="HTMLPreformattedChar"/>
    <w:uiPriority w:val="99"/>
    <w:semiHidden/>
    <w:unhideWhenUsed/>
    <w:rsid w:val="000E2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8B9"/>
    <w:rPr>
      <w:rFonts w:ascii="Courier New" w:eastAsia="Times New Roman" w:hAnsi="Courier New" w:cs="Courier New"/>
      <w:sz w:val="20"/>
      <w:szCs w:val="20"/>
    </w:rPr>
  </w:style>
  <w:style w:type="character" w:customStyle="1" w:styleId="y2iqfc">
    <w:name w:val="y2iqfc"/>
    <w:basedOn w:val="DefaultParagraphFont"/>
    <w:rsid w:val="000E28B9"/>
  </w:style>
  <w:style w:type="paragraph" w:styleId="NormalWeb">
    <w:name w:val="Normal (Web)"/>
    <w:basedOn w:val="Normal"/>
    <w:uiPriority w:val="99"/>
    <w:unhideWhenUsed/>
    <w:rsid w:val="00BE5F1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5F14"/>
    <w:rPr>
      <w:b/>
      <w:bCs/>
    </w:rPr>
  </w:style>
  <w:style w:type="character" w:customStyle="1" w:styleId="Heading2Char">
    <w:name w:val="Heading 2 Char"/>
    <w:basedOn w:val="DefaultParagraphFont"/>
    <w:link w:val="Heading2"/>
    <w:uiPriority w:val="9"/>
    <w:rsid w:val="00600B4C"/>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600B4C"/>
  </w:style>
  <w:style w:type="paragraph" w:customStyle="1" w:styleId="comp">
    <w:name w:val="comp"/>
    <w:basedOn w:val="Normal"/>
    <w:rsid w:val="00600B4C"/>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D4F80"/>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56DDE"/>
    <w:rPr>
      <w:sz w:val="16"/>
      <w:szCs w:val="16"/>
    </w:rPr>
  </w:style>
  <w:style w:type="paragraph" w:styleId="CommentText">
    <w:name w:val="annotation text"/>
    <w:basedOn w:val="Normal"/>
    <w:link w:val="CommentTextChar"/>
    <w:uiPriority w:val="99"/>
    <w:semiHidden/>
    <w:unhideWhenUsed/>
    <w:rsid w:val="00D56DDE"/>
    <w:rPr>
      <w:sz w:val="20"/>
      <w:szCs w:val="20"/>
    </w:rPr>
  </w:style>
  <w:style w:type="character" w:customStyle="1" w:styleId="CommentTextChar">
    <w:name w:val="Comment Text Char"/>
    <w:basedOn w:val="DefaultParagraphFont"/>
    <w:link w:val="CommentText"/>
    <w:uiPriority w:val="99"/>
    <w:semiHidden/>
    <w:rsid w:val="00D56DDE"/>
    <w:rPr>
      <w:sz w:val="20"/>
      <w:szCs w:val="20"/>
    </w:rPr>
  </w:style>
  <w:style w:type="paragraph" w:styleId="CommentSubject">
    <w:name w:val="annotation subject"/>
    <w:basedOn w:val="CommentText"/>
    <w:next w:val="CommentText"/>
    <w:link w:val="CommentSubjectChar"/>
    <w:uiPriority w:val="99"/>
    <w:semiHidden/>
    <w:unhideWhenUsed/>
    <w:rsid w:val="00D56DDE"/>
    <w:rPr>
      <w:b/>
      <w:bCs/>
    </w:rPr>
  </w:style>
  <w:style w:type="character" w:customStyle="1" w:styleId="CommentSubjectChar">
    <w:name w:val="Comment Subject Char"/>
    <w:basedOn w:val="CommentTextChar"/>
    <w:link w:val="CommentSubject"/>
    <w:uiPriority w:val="99"/>
    <w:semiHidden/>
    <w:rsid w:val="00D56DDE"/>
    <w:rPr>
      <w:b/>
      <w:bCs/>
      <w:sz w:val="20"/>
      <w:szCs w:val="20"/>
    </w:rPr>
  </w:style>
  <w:style w:type="paragraph" w:styleId="BalloonText">
    <w:name w:val="Balloon Text"/>
    <w:basedOn w:val="Normal"/>
    <w:link w:val="BalloonTextChar"/>
    <w:uiPriority w:val="99"/>
    <w:semiHidden/>
    <w:unhideWhenUsed/>
    <w:rsid w:val="00D56D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DDE"/>
    <w:rPr>
      <w:rFonts w:ascii="Segoe UI" w:hAnsi="Segoe UI" w:cs="Segoe UI"/>
      <w:sz w:val="18"/>
      <w:szCs w:val="18"/>
    </w:rPr>
  </w:style>
  <w:style w:type="paragraph" w:styleId="ListParagraph">
    <w:name w:val="List Paragraph"/>
    <w:basedOn w:val="Normal"/>
    <w:uiPriority w:val="1"/>
    <w:qFormat/>
    <w:rsid w:val="00E14572"/>
    <w:pPr>
      <w:spacing w:after="160" w:line="259" w:lineRule="auto"/>
      <w:ind w:left="720"/>
      <w:contextualSpacing/>
    </w:pPr>
    <w:rPr>
      <w:sz w:val="22"/>
      <w:szCs w:val="22"/>
    </w:rPr>
  </w:style>
  <w:style w:type="paragraph" w:styleId="Revision">
    <w:name w:val="Revision"/>
    <w:hidden/>
    <w:uiPriority w:val="99"/>
    <w:semiHidden/>
    <w:rsid w:val="00B65159"/>
  </w:style>
  <w:style w:type="character" w:customStyle="1" w:styleId="hgkelc">
    <w:name w:val="hgkelc"/>
    <w:basedOn w:val="DefaultParagraphFont"/>
    <w:rsid w:val="00440AAE"/>
  </w:style>
  <w:style w:type="paragraph" w:styleId="FootnoteText">
    <w:name w:val="footnote text"/>
    <w:basedOn w:val="Normal"/>
    <w:link w:val="FootnoteTextChar"/>
    <w:uiPriority w:val="99"/>
    <w:semiHidden/>
    <w:unhideWhenUsed/>
    <w:rsid w:val="00A12361"/>
    <w:rPr>
      <w:sz w:val="20"/>
      <w:szCs w:val="20"/>
    </w:rPr>
  </w:style>
  <w:style w:type="character" w:customStyle="1" w:styleId="FootnoteTextChar">
    <w:name w:val="Footnote Text Char"/>
    <w:basedOn w:val="DefaultParagraphFont"/>
    <w:link w:val="FootnoteText"/>
    <w:uiPriority w:val="99"/>
    <w:semiHidden/>
    <w:rsid w:val="00A12361"/>
    <w:rPr>
      <w:sz w:val="20"/>
      <w:szCs w:val="20"/>
    </w:rPr>
  </w:style>
  <w:style w:type="character" w:styleId="FootnoteReference">
    <w:name w:val="footnote reference"/>
    <w:basedOn w:val="DefaultParagraphFont"/>
    <w:uiPriority w:val="99"/>
    <w:semiHidden/>
    <w:unhideWhenUsed/>
    <w:rsid w:val="00A12361"/>
    <w:rPr>
      <w:vertAlign w:val="superscript"/>
    </w:rPr>
  </w:style>
  <w:style w:type="character" w:customStyle="1" w:styleId="markedcontent">
    <w:name w:val="markedcontent"/>
    <w:basedOn w:val="DefaultParagraphFont"/>
    <w:rsid w:val="00C1773D"/>
  </w:style>
  <w:style w:type="character" w:customStyle="1" w:styleId="Mencinsinresolver2">
    <w:name w:val="Mención sin resolver2"/>
    <w:basedOn w:val="DefaultParagraphFont"/>
    <w:uiPriority w:val="99"/>
    <w:semiHidden/>
    <w:unhideWhenUsed/>
    <w:rsid w:val="00E955D9"/>
    <w:rPr>
      <w:color w:val="605E5C"/>
      <w:shd w:val="clear" w:color="auto" w:fill="E1DFDD"/>
    </w:rPr>
  </w:style>
  <w:style w:type="character" w:customStyle="1" w:styleId="Heading1Char">
    <w:name w:val="Heading 1 Char"/>
    <w:basedOn w:val="DefaultParagraphFont"/>
    <w:link w:val="Heading1"/>
    <w:uiPriority w:val="9"/>
    <w:rsid w:val="00E131AC"/>
    <w:rPr>
      <w:rFonts w:asciiTheme="majorHAnsi" w:eastAsiaTheme="majorEastAsia" w:hAnsiTheme="majorHAnsi" w:cstheme="majorBidi"/>
      <w:color w:val="2F5496" w:themeColor="accent1" w:themeShade="BF"/>
      <w:sz w:val="32"/>
      <w:szCs w:val="32"/>
    </w:rPr>
  </w:style>
  <w:style w:type="character" w:customStyle="1" w:styleId="Mencinsinresolver3">
    <w:name w:val="Mención sin resolver3"/>
    <w:basedOn w:val="DefaultParagraphFont"/>
    <w:uiPriority w:val="99"/>
    <w:semiHidden/>
    <w:unhideWhenUsed/>
    <w:rsid w:val="00321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3688">
      <w:bodyDiv w:val="1"/>
      <w:marLeft w:val="0"/>
      <w:marRight w:val="0"/>
      <w:marTop w:val="0"/>
      <w:marBottom w:val="0"/>
      <w:divBdr>
        <w:top w:val="none" w:sz="0" w:space="0" w:color="auto"/>
        <w:left w:val="none" w:sz="0" w:space="0" w:color="auto"/>
        <w:bottom w:val="none" w:sz="0" w:space="0" w:color="auto"/>
        <w:right w:val="none" w:sz="0" w:space="0" w:color="auto"/>
      </w:divBdr>
    </w:div>
    <w:div w:id="207959670">
      <w:bodyDiv w:val="1"/>
      <w:marLeft w:val="0"/>
      <w:marRight w:val="0"/>
      <w:marTop w:val="0"/>
      <w:marBottom w:val="0"/>
      <w:divBdr>
        <w:top w:val="none" w:sz="0" w:space="0" w:color="auto"/>
        <w:left w:val="none" w:sz="0" w:space="0" w:color="auto"/>
        <w:bottom w:val="none" w:sz="0" w:space="0" w:color="auto"/>
        <w:right w:val="none" w:sz="0" w:space="0" w:color="auto"/>
      </w:divBdr>
    </w:div>
    <w:div w:id="309949041">
      <w:bodyDiv w:val="1"/>
      <w:marLeft w:val="0"/>
      <w:marRight w:val="0"/>
      <w:marTop w:val="0"/>
      <w:marBottom w:val="0"/>
      <w:divBdr>
        <w:top w:val="none" w:sz="0" w:space="0" w:color="auto"/>
        <w:left w:val="none" w:sz="0" w:space="0" w:color="auto"/>
        <w:bottom w:val="none" w:sz="0" w:space="0" w:color="auto"/>
        <w:right w:val="none" w:sz="0" w:space="0" w:color="auto"/>
      </w:divBdr>
    </w:div>
    <w:div w:id="367415334">
      <w:bodyDiv w:val="1"/>
      <w:marLeft w:val="0"/>
      <w:marRight w:val="0"/>
      <w:marTop w:val="0"/>
      <w:marBottom w:val="0"/>
      <w:divBdr>
        <w:top w:val="none" w:sz="0" w:space="0" w:color="auto"/>
        <w:left w:val="none" w:sz="0" w:space="0" w:color="auto"/>
        <w:bottom w:val="none" w:sz="0" w:space="0" w:color="auto"/>
        <w:right w:val="none" w:sz="0" w:space="0" w:color="auto"/>
      </w:divBdr>
      <w:divsChild>
        <w:div w:id="746997852">
          <w:marLeft w:val="0"/>
          <w:marRight w:val="0"/>
          <w:marTop w:val="0"/>
          <w:marBottom w:val="0"/>
          <w:divBdr>
            <w:top w:val="none" w:sz="0" w:space="0" w:color="auto"/>
            <w:left w:val="none" w:sz="0" w:space="0" w:color="auto"/>
            <w:bottom w:val="none" w:sz="0" w:space="0" w:color="auto"/>
            <w:right w:val="none" w:sz="0" w:space="0" w:color="auto"/>
          </w:divBdr>
        </w:div>
      </w:divsChild>
    </w:div>
    <w:div w:id="491532781">
      <w:bodyDiv w:val="1"/>
      <w:marLeft w:val="0"/>
      <w:marRight w:val="0"/>
      <w:marTop w:val="0"/>
      <w:marBottom w:val="0"/>
      <w:divBdr>
        <w:top w:val="none" w:sz="0" w:space="0" w:color="auto"/>
        <w:left w:val="none" w:sz="0" w:space="0" w:color="auto"/>
        <w:bottom w:val="none" w:sz="0" w:space="0" w:color="auto"/>
        <w:right w:val="none" w:sz="0" w:space="0" w:color="auto"/>
      </w:divBdr>
    </w:div>
    <w:div w:id="604768108">
      <w:bodyDiv w:val="1"/>
      <w:marLeft w:val="0"/>
      <w:marRight w:val="0"/>
      <w:marTop w:val="0"/>
      <w:marBottom w:val="0"/>
      <w:divBdr>
        <w:top w:val="none" w:sz="0" w:space="0" w:color="auto"/>
        <w:left w:val="none" w:sz="0" w:space="0" w:color="auto"/>
        <w:bottom w:val="none" w:sz="0" w:space="0" w:color="auto"/>
        <w:right w:val="none" w:sz="0" w:space="0" w:color="auto"/>
      </w:divBdr>
    </w:div>
    <w:div w:id="781656544">
      <w:bodyDiv w:val="1"/>
      <w:marLeft w:val="0"/>
      <w:marRight w:val="0"/>
      <w:marTop w:val="0"/>
      <w:marBottom w:val="0"/>
      <w:divBdr>
        <w:top w:val="none" w:sz="0" w:space="0" w:color="auto"/>
        <w:left w:val="none" w:sz="0" w:space="0" w:color="auto"/>
        <w:bottom w:val="none" w:sz="0" w:space="0" w:color="auto"/>
        <w:right w:val="none" w:sz="0" w:space="0" w:color="auto"/>
      </w:divBdr>
      <w:divsChild>
        <w:div w:id="1408308612">
          <w:marLeft w:val="0"/>
          <w:marRight w:val="0"/>
          <w:marTop w:val="0"/>
          <w:marBottom w:val="0"/>
          <w:divBdr>
            <w:top w:val="none" w:sz="0" w:space="0" w:color="auto"/>
            <w:left w:val="none" w:sz="0" w:space="0" w:color="auto"/>
            <w:bottom w:val="none" w:sz="0" w:space="0" w:color="auto"/>
            <w:right w:val="none" w:sz="0" w:space="0" w:color="auto"/>
          </w:divBdr>
        </w:div>
        <w:div w:id="140930257">
          <w:marLeft w:val="0"/>
          <w:marRight w:val="0"/>
          <w:marTop w:val="0"/>
          <w:marBottom w:val="0"/>
          <w:divBdr>
            <w:top w:val="none" w:sz="0" w:space="0" w:color="auto"/>
            <w:left w:val="none" w:sz="0" w:space="0" w:color="auto"/>
            <w:bottom w:val="none" w:sz="0" w:space="0" w:color="auto"/>
            <w:right w:val="none" w:sz="0" w:space="0" w:color="auto"/>
          </w:divBdr>
        </w:div>
      </w:divsChild>
    </w:div>
    <w:div w:id="839781517">
      <w:bodyDiv w:val="1"/>
      <w:marLeft w:val="0"/>
      <w:marRight w:val="0"/>
      <w:marTop w:val="0"/>
      <w:marBottom w:val="0"/>
      <w:divBdr>
        <w:top w:val="none" w:sz="0" w:space="0" w:color="auto"/>
        <w:left w:val="none" w:sz="0" w:space="0" w:color="auto"/>
        <w:bottom w:val="none" w:sz="0" w:space="0" w:color="auto"/>
        <w:right w:val="none" w:sz="0" w:space="0" w:color="auto"/>
      </w:divBdr>
      <w:divsChild>
        <w:div w:id="1805081878">
          <w:marLeft w:val="0"/>
          <w:marRight w:val="0"/>
          <w:marTop w:val="0"/>
          <w:marBottom w:val="0"/>
          <w:divBdr>
            <w:top w:val="none" w:sz="0" w:space="0" w:color="auto"/>
            <w:left w:val="none" w:sz="0" w:space="0" w:color="auto"/>
            <w:bottom w:val="none" w:sz="0" w:space="0" w:color="auto"/>
            <w:right w:val="none" w:sz="0" w:space="0" w:color="auto"/>
          </w:divBdr>
        </w:div>
      </w:divsChild>
    </w:div>
    <w:div w:id="1248540492">
      <w:bodyDiv w:val="1"/>
      <w:marLeft w:val="0"/>
      <w:marRight w:val="0"/>
      <w:marTop w:val="0"/>
      <w:marBottom w:val="0"/>
      <w:divBdr>
        <w:top w:val="none" w:sz="0" w:space="0" w:color="auto"/>
        <w:left w:val="none" w:sz="0" w:space="0" w:color="auto"/>
        <w:bottom w:val="none" w:sz="0" w:space="0" w:color="auto"/>
        <w:right w:val="none" w:sz="0" w:space="0" w:color="auto"/>
      </w:divBdr>
      <w:divsChild>
        <w:div w:id="1776170547">
          <w:marLeft w:val="0"/>
          <w:marRight w:val="0"/>
          <w:marTop w:val="0"/>
          <w:marBottom w:val="0"/>
          <w:divBdr>
            <w:top w:val="none" w:sz="0" w:space="0" w:color="auto"/>
            <w:left w:val="none" w:sz="0" w:space="0" w:color="auto"/>
            <w:bottom w:val="none" w:sz="0" w:space="0" w:color="auto"/>
            <w:right w:val="none" w:sz="0" w:space="0" w:color="auto"/>
          </w:divBdr>
          <w:divsChild>
            <w:div w:id="944272368">
              <w:marLeft w:val="0"/>
              <w:marRight w:val="0"/>
              <w:marTop w:val="0"/>
              <w:marBottom w:val="0"/>
              <w:divBdr>
                <w:top w:val="none" w:sz="0" w:space="0" w:color="auto"/>
                <w:left w:val="none" w:sz="0" w:space="0" w:color="auto"/>
                <w:bottom w:val="none" w:sz="0" w:space="0" w:color="auto"/>
                <w:right w:val="none" w:sz="0" w:space="0" w:color="auto"/>
              </w:divBdr>
            </w:div>
            <w:div w:id="1762481222">
              <w:marLeft w:val="0"/>
              <w:marRight w:val="0"/>
              <w:marTop w:val="0"/>
              <w:marBottom w:val="0"/>
              <w:divBdr>
                <w:top w:val="none" w:sz="0" w:space="0" w:color="auto"/>
                <w:left w:val="none" w:sz="0" w:space="0" w:color="auto"/>
                <w:bottom w:val="none" w:sz="0" w:space="0" w:color="auto"/>
                <w:right w:val="none" w:sz="0" w:space="0" w:color="auto"/>
              </w:divBdr>
            </w:div>
            <w:div w:id="13921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301">
      <w:bodyDiv w:val="1"/>
      <w:marLeft w:val="0"/>
      <w:marRight w:val="0"/>
      <w:marTop w:val="0"/>
      <w:marBottom w:val="0"/>
      <w:divBdr>
        <w:top w:val="none" w:sz="0" w:space="0" w:color="auto"/>
        <w:left w:val="none" w:sz="0" w:space="0" w:color="auto"/>
        <w:bottom w:val="none" w:sz="0" w:space="0" w:color="auto"/>
        <w:right w:val="none" w:sz="0" w:space="0" w:color="auto"/>
      </w:divBdr>
      <w:divsChild>
        <w:div w:id="394166029">
          <w:marLeft w:val="0"/>
          <w:marRight w:val="0"/>
          <w:marTop w:val="0"/>
          <w:marBottom w:val="0"/>
          <w:divBdr>
            <w:top w:val="none" w:sz="0" w:space="0" w:color="auto"/>
            <w:left w:val="none" w:sz="0" w:space="0" w:color="auto"/>
            <w:bottom w:val="none" w:sz="0" w:space="0" w:color="auto"/>
            <w:right w:val="none" w:sz="0" w:space="0" w:color="auto"/>
          </w:divBdr>
        </w:div>
      </w:divsChild>
    </w:div>
    <w:div w:id="1398935498">
      <w:bodyDiv w:val="1"/>
      <w:marLeft w:val="0"/>
      <w:marRight w:val="0"/>
      <w:marTop w:val="0"/>
      <w:marBottom w:val="0"/>
      <w:divBdr>
        <w:top w:val="none" w:sz="0" w:space="0" w:color="auto"/>
        <w:left w:val="none" w:sz="0" w:space="0" w:color="auto"/>
        <w:bottom w:val="none" w:sz="0" w:space="0" w:color="auto"/>
        <w:right w:val="none" w:sz="0" w:space="0" w:color="auto"/>
      </w:divBdr>
      <w:divsChild>
        <w:div w:id="608970597">
          <w:marLeft w:val="0"/>
          <w:marRight w:val="0"/>
          <w:marTop w:val="0"/>
          <w:marBottom w:val="0"/>
          <w:divBdr>
            <w:top w:val="none" w:sz="0" w:space="0" w:color="auto"/>
            <w:left w:val="none" w:sz="0" w:space="0" w:color="auto"/>
            <w:bottom w:val="none" w:sz="0" w:space="0" w:color="auto"/>
            <w:right w:val="none" w:sz="0" w:space="0" w:color="auto"/>
          </w:divBdr>
        </w:div>
      </w:divsChild>
    </w:div>
    <w:div w:id="1415394341">
      <w:bodyDiv w:val="1"/>
      <w:marLeft w:val="0"/>
      <w:marRight w:val="0"/>
      <w:marTop w:val="0"/>
      <w:marBottom w:val="0"/>
      <w:divBdr>
        <w:top w:val="none" w:sz="0" w:space="0" w:color="auto"/>
        <w:left w:val="none" w:sz="0" w:space="0" w:color="auto"/>
        <w:bottom w:val="none" w:sz="0" w:space="0" w:color="auto"/>
        <w:right w:val="none" w:sz="0" w:space="0" w:color="auto"/>
      </w:divBdr>
      <w:divsChild>
        <w:div w:id="1881360641">
          <w:marLeft w:val="0"/>
          <w:marRight w:val="0"/>
          <w:marTop w:val="0"/>
          <w:marBottom w:val="0"/>
          <w:divBdr>
            <w:top w:val="none" w:sz="0" w:space="0" w:color="auto"/>
            <w:left w:val="none" w:sz="0" w:space="0" w:color="auto"/>
            <w:bottom w:val="none" w:sz="0" w:space="0" w:color="auto"/>
            <w:right w:val="none" w:sz="0" w:space="0" w:color="auto"/>
          </w:divBdr>
        </w:div>
      </w:divsChild>
    </w:div>
    <w:div w:id="1697852959">
      <w:bodyDiv w:val="1"/>
      <w:marLeft w:val="0"/>
      <w:marRight w:val="0"/>
      <w:marTop w:val="0"/>
      <w:marBottom w:val="0"/>
      <w:divBdr>
        <w:top w:val="none" w:sz="0" w:space="0" w:color="auto"/>
        <w:left w:val="none" w:sz="0" w:space="0" w:color="auto"/>
        <w:bottom w:val="none" w:sz="0" w:space="0" w:color="auto"/>
        <w:right w:val="none" w:sz="0" w:space="0" w:color="auto"/>
      </w:divBdr>
      <w:divsChild>
        <w:div w:id="949818043">
          <w:marLeft w:val="0"/>
          <w:marRight w:val="0"/>
          <w:marTop w:val="0"/>
          <w:marBottom w:val="0"/>
          <w:divBdr>
            <w:top w:val="none" w:sz="0" w:space="0" w:color="auto"/>
            <w:left w:val="none" w:sz="0" w:space="0" w:color="auto"/>
            <w:bottom w:val="none" w:sz="0" w:space="0" w:color="auto"/>
            <w:right w:val="none" w:sz="0" w:space="0" w:color="auto"/>
          </w:divBdr>
        </w:div>
        <w:div w:id="218170686">
          <w:marLeft w:val="0"/>
          <w:marRight w:val="0"/>
          <w:marTop w:val="0"/>
          <w:marBottom w:val="0"/>
          <w:divBdr>
            <w:top w:val="none" w:sz="0" w:space="0" w:color="auto"/>
            <w:left w:val="none" w:sz="0" w:space="0" w:color="auto"/>
            <w:bottom w:val="none" w:sz="0" w:space="0" w:color="auto"/>
            <w:right w:val="none" w:sz="0" w:space="0" w:color="auto"/>
          </w:divBdr>
        </w:div>
        <w:div w:id="844632219">
          <w:marLeft w:val="0"/>
          <w:marRight w:val="0"/>
          <w:marTop w:val="0"/>
          <w:marBottom w:val="0"/>
          <w:divBdr>
            <w:top w:val="none" w:sz="0" w:space="0" w:color="auto"/>
            <w:left w:val="none" w:sz="0" w:space="0" w:color="auto"/>
            <w:bottom w:val="none" w:sz="0" w:space="0" w:color="auto"/>
            <w:right w:val="none" w:sz="0" w:space="0" w:color="auto"/>
          </w:divBdr>
        </w:div>
        <w:div w:id="707024637">
          <w:marLeft w:val="0"/>
          <w:marRight w:val="0"/>
          <w:marTop w:val="0"/>
          <w:marBottom w:val="0"/>
          <w:divBdr>
            <w:top w:val="none" w:sz="0" w:space="0" w:color="auto"/>
            <w:left w:val="none" w:sz="0" w:space="0" w:color="auto"/>
            <w:bottom w:val="none" w:sz="0" w:space="0" w:color="auto"/>
            <w:right w:val="none" w:sz="0" w:space="0" w:color="auto"/>
          </w:divBdr>
        </w:div>
        <w:div w:id="1320382461">
          <w:marLeft w:val="0"/>
          <w:marRight w:val="0"/>
          <w:marTop w:val="0"/>
          <w:marBottom w:val="0"/>
          <w:divBdr>
            <w:top w:val="none" w:sz="0" w:space="0" w:color="auto"/>
            <w:left w:val="none" w:sz="0" w:space="0" w:color="auto"/>
            <w:bottom w:val="none" w:sz="0" w:space="0" w:color="auto"/>
            <w:right w:val="none" w:sz="0" w:space="0" w:color="auto"/>
          </w:divBdr>
        </w:div>
        <w:div w:id="1489442494">
          <w:marLeft w:val="0"/>
          <w:marRight w:val="0"/>
          <w:marTop w:val="0"/>
          <w:marBottom w:val="0"/>
          <w:divBdr>
            <w:top w:val="none" w:sz="0" w:space="0" w:color="auto"/>
            <w:left w:val="none" w:sz="0" w:space="0" w:color="auto"/>
            <w:bottom w:val="none" w:sz="0" w:space="0" w:color="auto"/>
            <w:right w:val="none" w:sz="0" w:space="0" w:color="auto"/>
          </w:divBdr>
        </w:div>
        <w:div w:id="2069457696">
          <w:marLeft w:val="0"/>
          <w:marRight w:val="0"/>
          <w:marTop w:val="0"/>
          <w:marBottom w:val="0"/>
          <w:divBdr>
            <w:top w:val="none" w:sz="0" w:space="0" w:color="auto"/>
            <w:left w:val="none" w:sz="0" w:space="0" w:color="auto"/>
            <w:bottom w:val="none" w:sz="0" w:space="0" w:color="auto"/>
            <w:right w:val="none" w:sz="0" w:space="0" w:color="auto"/>
          </w:divBdr>
        </w:div>
        <w:div w:id="1146976133">
          <w:marLeft w:val="0"/>
          <w:marRight w:val="0"/>
          <w:marTop w:val="0"/>
          <w:marBottom w:val="0"/>
          <w:divBdr>
            <w:top w:val="none" w:sz="0" w:space="0" w:color="auto"/>
            <w:left w:val="none" w:sz="0" w:space="0" w:color="auto"/>
            <w:bottom w:val="none" w:sz="0" w:space="0" w:color="auto"/>
            <w:right w:val="none" w:sz="0" w:space="0" w:color="auto"/>
          </w:divBdr>
        </w:div>
        <w:div w:id="1467041074">
          <w:marLeft w:val="0"/>
          <w:marRight w:val="0"/>
          <w:marTop w:val="0"/>
          <w:marBottom w:val="0"/>
          <w:divBdr>
            <w:top w:val="none" w:sz="0" w:space="0" w:color="auto"/>
            <w:left w:val="none" w:sz="0" w:space="0" w:color="auto"/>
            <w:bottom w:val="none" w:sz="0" w:space="0" w:color="auto"/>
            <w:right w:val="none" w:sz="0" w:space="0" w:color="auto"/>
          </w:divBdr>
        </w:div>
        <w:div w:id="55339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basta.bitel.com.pe" TargetMode="External"/><Relationship Id="rId13" Type="http://schemas.openxmlformats.org/officeDocument/2006/relationships/hyperlink" Target="mailto:subasta@arabicatech.vn"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basta.bitel.com.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tel.com.pe/proteccion-de-da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basta.bitel.com.pe/" TargetMode="External"/><Relationship Id="rId5" Type="http://schemas.openxmlformats.org/officeDocument/2006/relationships/webSettings" Target="webSettings.xml"/><Relationship Id="rId15" Type="http://schemas.openxmlformats.org/officeDocument/2006/relationships/hyperlink" Target="https://bitel.com.pe/sites/default/files/2020-06/SOLICITUD%20DE%20ACCESO%20RECTIFICACI%C3%93N%20CANCELACI%C3%93N%20U%20OPOSICI%C3%93N.pdf" TargetMode="External"/><Relationship Id="rId10" Type="http://schemas.openxmlformats.org/officeDocument/2006/relationships/hyperlink" Target="https://subasta.bitel.com.p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basta.bitel.com.pe" TargetMode="External"/><Relationship Id="rId14" Type="http://schemas.openxmlformats.org/officeDocument/2006/relationships/hyperlink" Target="mailto:solicitudespdp@bitel.co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35D8-4BCD-AA4D-AE70-0698FE901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2744</Words>
  <Characters>15641</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2022-06-09T15:24:00Z</dcterms:created>
  <dcterms:modified xsi:type="dcterms:W3CDTF">2022-06-09T15:30:00Z</dcterms:modified>
</cp:coreProperties>
</file>